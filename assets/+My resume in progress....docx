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82828"/>
  <w:body>
    <w:p w14:paraId="2694B51C" w14:textId="7C8F342A" w:rsidR="00396E32" w:rsidRDefault="00B919AC" w:rsidP="00396E32">
      <w:pPr>
        <w:pStyle w:val="Style3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121A1AF0" wp14:editId="1E19CA95">
                <wp:simplePos x="0" y="0"/>
                <wp:positionH relativeFrom="page">
                  <wp:posOffset>9102</wp:posOffset>
                </wp:positionH>
                <wp:positionV relativeFrom="page">
                  <wp:posOffset>-153670</wp:posOffset>
                </wp:positionV>
                <wp:extent cx="2543810" cy="10789920"/>
                <wp:effectExtent l="0" t="0" r="8890" b="0"/>
                <wp:wrapNone/>
                <wp:docPr id="1073741847" name="officeArt object" descr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810" cy="10789920"/>
                          <a:chOff x="-1" y="-1"/>
                          <a:chExt cx="2544179" cy="10789921"/>
                        </a:xfrm>
                      </wpg:grpSpPr>
                      <wps:wsp>
                        <wps:cNvPr id="1073741845" name="Rectangle 61"/>
                        <wps:cNvSpPr/>
                        <wps:spPr>
                          <a:xfrm>
                            <a:off x="-1" y="62522"/>
                            <a:ext cx="2527301" cy="10703860"/>
                          </a:xfrm>
                          <a:prstGeom prst="rect">
                            <a:avLst/>
                          </a:prstGeom>
                          <a:solidFill>
                            <a:srgbClr val="F3F2F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Rectangle 62"/>
                        <wps:cNvSpPr/>
                        <wps:spPr>
                          <a:xfrm>
                            <a:off x="2516745" y="-1"/>
                            <a:ext cx="27433" cy="1078992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E2AD8" id="officeArt object" o:spid="_x0000_s1026" alt="Group 60" style="position:absolute;margin-left:.7pt;margin-top:-12.1pt;width:200.3pt;height:849.6pt;z-index:251658240;mso-wrap-distance-left:0;mso-wrap-distance-right:0;mso-position-horizontal-relative:page;mso-position-vertical-relative:page;mso-width-relative:margin;mso-height-relative:margin" coordorigin="" coordsize="25441,107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">
                <v:rect id="Rectangle 61" o:spid="_x0000_s1027" style="position:absolute;top:625;width:25273;height:107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" fillcolor="#f3f2f2" stroked="f" strokeweight="1pt">
                  <v:stroke miterlimit="4"/>
                </v:rect>
                <v:rect id="Rectangle 62" o:spid="_x0000_s1028" style="position:absolute;left:25167;width:274;height:107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" fillcolor="#ddd [3204]" stroked="f" strokeweight="1pt">
                  <v:stroke miterlimit="4"/>
                </v:rect>
                <w10:wrap anchorx="page" anchory="page"/>
              </v:group>
            </w:pict>
          </mc:Fallback>
        </mc:AlternateContent>
      </w:r>
      <w:r w:rsidR="001628A4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6F1C126" wp14:editId="65A2AC63">
                <wp:simplePos x="0" y="0"/>
                <wp:positionH relativeFrom="page">
                  <wp:posOffset>2747645</wp:posOffset>
                </wp:positionH>
                <wp:positionV relativeFrom="line">
                  <wp:posOffset>61595</wp:posOffset>
                </wp:positionV>
                <wp:extent cx="4074160" cy="269240"/>
                <wp:effectExtent l="0" t="0" r="2540" b="0"/>
                <wp:wrapNone/>
                <wp:docPr id="1073741837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4160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A8546EE" w14:textId="77777777" w:rsidR="00396E32" w:rsidRPr="003B5B89" w:rsidRDefault="00396E32" w:rsidP="00396E32">
                            <w:pPr>
                              <w:pStyle w:val="Body"/>
                              <w:spacing w:after="0"/>
                              <w:rPr>
                                <w:color w:val="B9B9B9" w:themeColor="background2" w:themeShade="BF"/>
                              </w:rPr>
                            </w:pPr>
                            <w:r w:rsidRPr="003B5B89">
                              <w:rPr>
                                <w:rFonts w:ascii="Raleway" w:eastAsia="Raleway" w:hAnsi="Raleway" w:cs="Raleway"/>
                                <w:color w:val="B9B9B9" w:themeColor="background2" w:themeShade="BF"/>
                                <w:spacing w:val="32"/>
                                <w:sz w:val="24"/>
                                <w:szCs w:val="24"/>
                                <w:u w:color="595959"/>
                              </w:rPr>
                              <w:t>FRONT END WEB DEVELOPER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1C126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Box 11" style="position:absolute;margin-left:216.35pt;margin-top:4.85pt;width:320.8pt;height:21.2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" filled="f" stroked="f" strokeweight="1pt">
                <v:stroke miterlimit="4"/>
                <v:textbox style="mso-fit-shape-to-text:t" inset="1.27mm,1.27mm,1.27mm,1.27mm">
                  <w:txbxContent>
                    <w:p w14:paraId="7A8546EE" w14:textId="77777777" w:rsidR="00396E32" w:rsidRPr="003B5B89" w:rsidRDefault="00396E32" w:rsidP="00396E32">
                      <w:pPr>
                        <w:pStyle w:val="Body"/>
                        <w:spacing w:after="0"/>
                        <w:rPr>
                          <w:color w:val="B9B9B9" w:themeColor="background2" w:themeShade="BF"/>
                        </w:rPr>
                      </w:pPr>
                      <w:r w:rsidRPr="003B5B89">
                        <w:rPr>
                          <w:rFonts w:ascii="Raleway" w:eastAsia="Raleway" w:hAnsi="Raleway" w:cs="Raleway"/>
                          <w:color w:val="B9B9B9" w:themeColor="background2" w:themeShade="BF"/>
                          <w:spacing w:val="32"/>
                          <w:sz w:val="24"/>
                          <w:szCs w:val="24"/>
                          <w:u w:color="595959"/>
                        </w:rPr>
                        <w:t>FRONT END WEB DEVELOPER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FE7C78">
        <w:rPr>
          <w:noProof/>
        </w:rPr>
        <w:drawing>
          <wp:anchor distT="0" distB="0" distL="114300" distR="114300" simplePos="0" relativeHeight="251681792" behindDoc="0" locked="0" layoutInCell="1" allowOverlap="1" wp14:anchorId="159864C1" wp14:editId="49C038C4">
            <wp:simplePos x="0" y="0"/>
            <wp:positionH relativeFrom="page">
              <wp:posOffset>377190</wp:posOffset>
            </wp:positionH>
            <wp:positionV relativeFrom="paragraph">
              <wp:posOffset>-690245</wp:posOffset>
            </wp:positionV>
            <wp:extent cx="1733550" cy="1733550"/>
            <wp:effectExtent l="0" t="0" r="0" b="0"/>
            <wp:wrapNone/>
            <wp:docPr id="1117536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ellipse">
                      <a:avLst/>
                    </a:prstGeom>
                    <a:noFill/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39A45609" wp14:editId="2F4B988B">
                <wp:simplePos x="0" y="0"/>
                <wp:positionH relativeFrom="column">
                  <wp:posOffset>2028189</wp:posOffset>
                </wp:positionH>
                <wp:positionV relativeFrom="line">
                  <wp:posOffset>2515235</wp:posOffset>
                </wp:positionV>
                <wp:extent cx="2680336" cy="269241"/>
                <wp:effectExtent l="0" t="0" r="0" b="0"/>
                <wp:wrapNone/>
                <wp:docPr id="1073741833" name="officeArt object" descr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6" cy="26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469799" w14:textId="77777777" w:rsidR="00396E32" w:rsidRDefault="00396E32" w:rsidP="00396E32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val="de-DE"/>
                              </w:rPr>
                              <w:t>WORK 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45609" id="_x0000_s1027" type="#_x0000_t202" alt="Text Box 491" style="position:absolute;margin-left:159.7pt;margin-top:198.05pt;width:211.05pt;height:21.2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61469799" w14:textId="77777777" w:rsidR="00396E32" w:rsidRDefault="00396E32" w:rsidP="00396E32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val="de-DE"/>
                        </w:rPr>
                        <w:t>WORK EXPERIENCE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AD26B06" wp14:editId="1DBB2372">
                <wp:simplePos x="0" y="0"/>
                <wp:positionH relativeFrom="page">
                  <wp:posOffset>2808922</wp:posOffset>
                </wp:positionH>
                <wp:positionV relativeFrom="page">
                  <wp:posOffset>3260623</wp:posOffset>
                </wp:positionV>
                <wp:extent cx="4515836" cy="0"/>
                <wp:effectExtent l="0" t="0" r="0" b="0"/>
                <wp:wrapNone/>
                <wp:docPr id="1073741834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583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13844" id="officeArt object" o:spid="_x0000_s1026" alt="Straight Connector 3" style="position:absolute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21.15pt,256.75pt" to="576.75pt,2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" strokecolor="#bfbfbf">
                <v:stroke joinstyle="miter"/>
                <w10:wrap anchorx="page" anchory="page"/>
              </v:lin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7A74A24" wp14:editId="2CBC4A14">
                <wp:simplePos x="0" y="0"/>
                <wp:positionH relativeFrom="page">
                  <wp:posOffset>2748280</wp:posOffset>
                </wp:positionH>
                <wp:positionV relativeFrom="line">
                  <wp:posOffset>1058544</wp:posOffset>
                </wp:positionV>
                <wp:extent cx="4692015" cy="1069340"/>
                <wp:effectExtent l="0" t="0" r="0" b="0"/>
                <wp:wrapNone/>
                <wp:docPr id="1073741835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2015" cy="10693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42C73F" w14:textId="4397DFBB" w:rsidR="00396E32" w:rsidRPr="003B5B89" w:rsidRDefault="00396E32" w:rsidP="00396E32">
                            <w:pPr>
                              <w:pStyle w:val="Body"/>
                              <w:spacing w:after="0" w:line="288" w:lineRule="auto"/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</w:pPr>
                            <w:r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 xml:space="preserve">As a Front-End developer with </w:t>
                            </w:r>
                            <w:r w:rsidRPr="003B5B89">
                              <w:rPr>
                                <w:rFonts w:ascii="Open Sans" w:eastAsia="Open Sans" w:hAnsi="Open Sans" w:cs="Open Sans" w:hint="c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:rtl/>
                              </w:rPr>
                              <w:t>2</w:t>
                            </w:r>
                            <w:r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 xml:space="preserve"> </w:t>
                            </w:r>
                            <w:r w:rsidR="00FA40FA"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>years</w:t>
                            </w:r>
                            <w:r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 xml:space="preserve"> of experience in designing and developing responsive, accessible, and user-friendly web applications using HTML, CSS, JavaScript, jQuery, React, and Bootstrap. Proficient in version control and teamwork using Git, and passionate about delivering high-quality products that meet customer needs. Additionally, skilled in graphic design</w:t>
                            </w:r>
                            <w:r w:rsidRPr="003B5B89">
                              <w:rPr>
                                <w:rFonts w:ascii="Open Sans" w:eastAsia="Open Sans" w:hAnsi="Open Sans" w:cs="Open Sans" w:hint="c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74A24" id="_x0000_s1028" type="#_x0000_t202" alt="Text Box 37" style="position:absolute;margin-left:216.4pt;margin-top:83.35pt;width:369.45pt;height:84.2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" filled="f" stroked="f" strokeweight="1pt">
                <v:stroke miterlimit="4"/>
                <v:textbox style="mso-fit-shape-to-text:t" inset="1.27mm,1.27mm,1.27mm,1.27mm">
                  <w:txbxContent>
                    <w:p w14:paraId="6F42C73F" w14:textId="4397DFBB" w:rsidR="00396E32" w:rsidRPr="003B5B89" w:rsidRDefault="00396E32" w:rsidP="00396E32">
                      <w:pPr>
                        <w:pStyle w:val="Body"/>
                        <w:spacing w:after="0" w:line="288" w:lineRule="auto"/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</w:pPr>
                      <w:r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 xml:space="preserve">As a Front-End developer with </w:t>
                      </w:r>
                      <w:r w:rsidRPr="003B5B89">
                        <w:rPr>
                          <w:rFonts w:ascii="Open Sans" w:eastAsia="Open Sans" w:hAnsi="Open Sans" w:cs="Open Sans" w:hint="cs"/>
                          <w:color w:val="B9B9B9" w:themeColor="background2" w:themeShade="BF"/>
                          <w:sz w:val="18"/>
                          <w:szCs w:val="18"/>
                          <w:u w:color="595959"/>
                          <w:rtl/>
                        </w:rPr>
                        <w:t>2</w:t>
                      </w:r>
                      <w:r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 xml:space="preserve"> </w:t>
                      </w:r>
                      <w:r w:rsidR="00FA40FA"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>years</w:t>
                      </w:r>
                      <w:r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 xml:space="preserve"> of experience in designing and developing responsive, accessible, and user-friendly web applications using HTML, CSS, JavaScript, jQuery, React, and Bootstrap. Proficient in version control and teamwork using Git, and passionate about delivering high-quality products that meet customer needs. Additionally, skilled in graphic design</w:t>
                      </w:r>
                      <w:r w:rsidRPr="003B5B89">
                        <w:rPr>
                          <w:rFonts w:ascii="Open Sans" w:eastAsia="Open Sans" w:hAnsi="Open Sans" w:cs="Open Sans" w:hint="cs"/>
                          <w:color w:val="B9B9B9" w:themeColor="background2" w:themeShade="BF"/>
                          <w:sz w:val="18"/>
                          <w:szCs w:val="18"/>
                          <w:u w:color="595959"/>
                          <w:rtl/>
                        </w:rPr>
                        <w:t>.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2444EEB" wp14:editId="4E729B42">
                <wp:simplePos x="0" y="0"/>
                <wp:positionH relativeFrom="column">
                  <wp:posOffset>2028189</wp:posOffset>
                </wp:positionH>
                <wp:positionV relativeFrom="line">
                  <wp:posOffset>723900</wp:posOffset>
                </wp:positionV>
                <wp:extent cx="3681730" cy="269241"/>
                <wp:effectExtent l="0" t="0" r="0" b="0"/>
                <wp:wrapNone/>
                <wp:docPr id="107374183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730" cy="2692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682658" w14:textId="77777777" w:rsidR="00396E32" w:rsidRDefault="00396E32" w:rsidP="00396E32">
                            <w:pPr>
                              <w:pStyle w:val="Body"/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  <w:t>SUMMARY STATEMENT</w:t>
                            </w:r>
                          </w:p>
                          <w:p w14:paraId="4E7E644B" w14:textId="61DA7B0B" w:rsidR="00BE6BDF" w:rsidRDefault="00BE6BDF" w:rsidP="00396E32">
                            <w:pPr>
                              <w:pStyle w:val="Body"/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  <w:t xml:space="preserve"> </w:t>
                            </w:r>
                          </w:p>
                          <w:p w14:paraId="37D6CF8A" w14:textId="77777777" w:rsidR="00BE6BDF" w:rsidRDefault="00BE6BDF" w:rsidP="00396E32">
                            <w:pPr>
                              <w:pStyle w:val="Body"/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</w:pPr>
                          </w:p>
                          <w:p w14:paraId="2F74CE35" w14:textId="77777777" w:rsidR="00BE6BDF" w:rsidRDefault="00BE6BDF" w:rsidP="00396E32">
                            <w:pPr>
                              <w:pStyle w:val="Body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44EEB" id="_x0000_s1029" type="#_x0000_t202" alt="Text Box 2" style="position:absolute;margin-left:159.7pt;margin-top:57pt;width:289.9pt;height:21.2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66682658" w14:textId="77777777" w:rsidR="00396E32" w:rsidRDefault="00396E32" w:rsidP="00396E32">
                      <w:pPr>
                        <w:pStyle w:val="Body"/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  <w:t>SUMMARY STATEMENT</w:t>
                      </w:r>
                    </w:p>
                    <w:p w14:paraId="4E7E644B" w14:textId="61DA7B0B" w:rsidR="00BE6BDF" w:rsidRDefault="00BE6BDF" w:rsidP="00396E32">
                      <w:pPr>
                        <w:pStyle w:val="Body"/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  <w:t xml:space="preserve"> </w:t>
                      </w:r>
                    </w:p>
                    <w:p w14:paraId="37D6CF8A" w14:textId="77777777" w:rsidR="00BE6BDF" w:rsidRDefault="00BE6BDF" w:rsidP="00396E32">
                      <w:pPr>
                        <w:pStyle w:val="Body"/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</w:pPr>
                    </w:p>
                    <w:p w14:paraId="2F74CE35" w14:textId="77777777" w:rsidR="00BE6BDF" w:rsidRDefault="00BE6BDF" w:rsidP="00396E32">
                      <w:pPr>
                        <w:pStyle w:val="Body"/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055CDAA" wp14:editId="7D1339F0">
                <wp:simplePos x="0" y="0"/>
                <wp:positionH relativeFrom="page">
                  <wp:posOffset>2748754</wp:posOffset>
                </wp:positionH>
                <wp:positionV relativeFrom="line">
                  <wp:posOffset>-533400</wp:posOffset>
                </wp:positionV>
                <wp:extent cx="4401820" cy="574041"/>
                <wp:effectExtent l="0" t="0" r="0" b="0"/>
                <wp:wrapNone/>
                <wp:docPr id="1073741838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820" cy="574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3F2E0A" w14:textId="77777777" w:rsidR="00396E32" w:rsidRPr="00B33783" w:rsidRDefault="00396E32" w:rsidP="00396E32">
                            <w:pPr>
                              <w:pStyle w:val="Body"/>
                              <w:spacing w:after="0"/>
                              <w:rPr>
                                <w:sz w:val="44"/>
                                <w:szCs w:val="44"/>
                              </w:rPr>
                            </w:pPr>
                            <w:r w:rsidRPr="003B5B89">
                              <w:rPr>
                                <w:rFonts w:ascii="Raleway" w:eastAsia="Raleway" w:hAnsi="Raleway" w:cs="Raleway"/>
                                <w:color w:val="B9B9B9" w:themeColor="background2" w:themeShade="BF"/>
                                <w:spacing w:val="52"/>
                                <w:sz w:val="44"/>
                                <w:szCs w:val="44"/>
                                <w:u w:color="595959"/>
                              </w:rPr>
                              <w:t>MORTEZA</w:t>
                            </w:r>
                            <w:r w:rsidRPr="003B5B89">
                              <w:rPr>
                                <w:rFonts w:ascii="Raleway" w:eastAsia="Raleway" w:hAnsi="Raleway" w:cs="Raleway"/>
                                <w:color w:val="B9B9B9" w:themeColor="background2" w:themeShade="BF"/>
                                <w:spacing w:val="52"/>
                                <w:sz w:val="44"/>
                                <w:szCs w:val="44"/>
                                <w:u w:color="B2985C"/>
                                <w:lang w:val="de-DE"/>
                              </w:rPr>
                              <w:t xml:space="preserve"> </w:t>
                            </w:r>
                            <w:r w:rsidRPr="00B33783">
                              <w:rPr>
                                <w:rFonts w:ascii="Raleway" w:eastAsia="Raleway" w:hAnsi="Raleway" w:cs="Raleway"/>
                                <w:color w:val="B2985C"/>
                                <w:spacing w:val="52"/>
                                <w:sz w:val="44"/>
                                <w:szCs w:val="44"/>
                                <w:u w:color="B2985C"/>
                                <w:lang w:val="de-DE"/>
                              </w:rPr>
                              <w:t>BAKHSHANDEH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5CDAA" id="_x0000_s1030" type="#_x0000_t202" alt="TextBox 11" style="position:absolute;margin-left:216.45pt;margin-top:-42pt;width:346.6pt;height:45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" filled="f" stroked="f" strokeweight="1pt">
                <v:stroke miterlimit="4"/>
                <v:textbox style="mso-fit-shape-to-text:t" inset="1.27mm,1.27mm,1.27mm,1.27mm">
                  <w:txbxContent>
                    <w:p w14:paraId="083F2E0A" w14:textId="77777777" w:rsidR="00396E32" w:rsidRPr="00B33783" w:rsidRDefault="00396E32" w:rsidP="00396E32">
                      <w:pPr>
                        <w:pStyle w:val="Body"/>
                        <w:spacing w:after="0"/>
                        <w:rPr>
                          <w:sz w:val="44"/>
                          <w:szCs w:val="44"/>
                        </w:rPr>
                      </w:pPr>
                      <w:r w:rsidRPr="003B5B89">
                        <w:rPr>
                          <w:rFonts w:ascii="Raleway" w:eastAsia="Raleway" w:hAnsi="Raleway" w:cs="Raleway"/>
                          <w:color w:val="B9B9B9" w:themeColor="background2" w:themeShade="BF"/>
                          <w:spacing w:val="52"/>
                          <w:sz w:val="44"/>
                          <w:szCs w:val="44"/>
                          <w:u w:color="595959"/>
                        </w:rPr>
                        <w:t>MORTEZA</w:t>
                      </w:r>
                      <w:r w:rsidRPr="003B5B89">
                        <w:rPr>
                          <w:rFonts w:ascii="Raleway" w:eastAsia="Raleway" w:hAnsi="Raleway" w:cs="Raleway"/>
                          <w:color w:val="B9B9B9" w:themeColor="background2" w:themeShade="BF"/>
                          <w:spacing w:val="52"/>
                          <w:sz w:val="44"/>
                          <w:szCs w:val="44"/>
                          <w:u w:color="B2985C"/>
                          <w:lang w:val="de-DE"/>
                        </w:rPr>
                        <w:t xml:space="preserve"> </w:t>
                      </w:r>
                      <w:r w:rsidRPr="00B33783">
                        <w:rPr>
                          <w:rFonts w:ascii="Raleway" w:eastAsia="Raleway" w:hAnsi="Raleway" w:cs="Raleway"/>
                          <w:color w:val="B2985C"/>
                          <w:spacing w:val="52"/>
                          <w:sz w:val="44"/>
                          <w:szCs w:val="44"/>
                          <w:u w:color="B2985C"/>
                          <w:lang w:val="de-DE"/>
                        </w:rPr>
                        <w:t>BAKHSHANDEH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175DD827" wp14:editId="7FE9C552">
                <wp:simplePos x="0" y="0"/>
                <wp:positionH relativeFrom="page">
                  <wp:posOffset>2715577</wp:posOffset>
                </wp:positionH>
                <wp:positionV relativeFrom="page">
                  <wp:posOffset>1464627</wp:posOffset>
                </wp:positionV>
                <wp:extent cx="4611371" cy="0"/>
                <wp:effectExtent l="0" t="0" r="0" b="0"/>
                <wp:wrapNone/>
                <wp:docPr id="1073741839" name="officeArt object" descr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37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2A44C" id="officeArt object" o:spid="_x0000_s1026" alt="Straight Connector 22" style="position:absolute;z-index: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13.8pt,115.3pt" to="576.9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" strokecolor="#bfbfbf">
                <v:stroke joinstyle="miter"/>
                <w10:wrap anchorx="page" anchory="page"/>
              </v:lin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7D064774" wp14:editId="323B2AC8">
                <wp:simplePos x="0" y="0"/>
                <wp:positionH relativeFrom="page">
                  <wp:posOffset>477680</wp:posOffset>
                </wp:positionH>
                <wp:positionV relativeFrom="page">
                  <wp:posOffset>253999</wp:posOffset>
                </wp:positionV>
                <wp:extent cx="1551217" cy="1551217"/>
                <wp:effectExtent l="0" t="0" r="0" b="0"/>
                <wp:wrapNone/>
                <wp:docPr id="1073741840" name="officeArt object" descr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217" cy="1551217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w14:anchorId="0DF9EBDC" id="officeArt object" o:spid="_x0000_s1026" alt="Oval 26" style="position:absolute;margin-left:37.6pt;margin-top:20pt;width:122.15pt;height:122.15pt;z-index: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" stroked="f" strokeweight="1pt">
                <v:fill r:id="rId10" o:title="Oval 26" recolor="t" rotate="t" type="frame"/>
                <v:stroke miterlimit="4" joinstyle="miter"/>
                <w10:wrap anchorx="page" anchory="page"/>
              </v:oval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9C1007B" wp14:editId="2EC600A3">
                <wp:simplePos x="0" y="0"/>
                <wp:positionH relativeFrom="margin">
                  <wp:posOffset>2031024</wp:posOffset>
                </wp:positionH>
                <wp:positionV relativeFrom="line">
                  <wp:posOffset>2876898</wp:posOffset>
                </wp:positionV>
                <wp:extent cx="4521200" cy="5930900"/>
                <wp:effectExtent l="0" t="0" r="0" b="0"/>
                <wp:wrapNone/>
                <wp:docPr id="1073741848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5930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D4DF278" w14:textId="77777777" w:rsidR="00396E32" w:rsidRPr="003B5B89" w:rsidRDefault="00396E32" w:rsidP="00396E32">
                            <w:pPr>
                              <w:pStyle w:val="Body"/>
                              <w:spacing w:after="0"/>
                              <w:rPr>
                                <w:color w:val="B9B9B9" w:themeColor="background2" w:themeShade="BF"/>
                              </w:rPr>
                            </w:pPr>
                            <w:r w:rsidRPr="003B5B89"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>Front-End Web Developer at</w:t>
                            </w:r>
                            <w:r w:rsidRPr="003B5B89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Pr="003B5B89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Pr="003B5B89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ab/>
                            </w:r>
                            <w:r w:rsidRPr="003B5B89">
                              <w:rPr>
                                <w:rFonts w:ascii="Open Sans" w:eastAsia="Open Sans" w:hAnsi="Open Sans" w:cs="Open Sans" w:hint="cs"/>
                                <w:b/>
                                <w:bCs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:rtl/>
                              </w:rPr>
                              <w:t xml:space="preserve">                          </w:t>
                            </w:r>
                            <w:r w:rsidRPr="003B5B89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>Apr 202</w:t>
                            </w:r>
                            <w:r w:rsidRPr="003B5B89">
                              <w:rPr>
                                <w:rFonts w:ascii="Open Sans" w:eastAsia="Open Sans" w:hAnsi="Open Sans" w:cs="Open Sans" w:hint="cs"/>
                                <w:b/>
                                <w:bCs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:rtl/>
                              </w:rPr>
                              <w:t>1</w:t>
                            </w:r>
                            <w:r w:rsidRPr="003B5B89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 xml:space="preserve"> –</w:t>
                            </w:r>
                            <w:r w:rsidRPr="003B5B89">
                              <w:rPr>
                                <w:rFonts w:ascii="Open Sans" w:eastAsia="Open Sans" w:hAnsi="Open Sans" w:cs="Open Sans" w:hint="cs"/>
                                <w:b/>
                                <w:bCs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:rtl/>
                              </w:rPr>
                              <w:t xml:space="preserve"> </w:t>
                            </w:r>
                            <w:r w:rsidRPr="003B5B89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>2023</w:t>
                            </w:r>
                          </w:p>
                          <w:p w14:paraId="325BCF05" w14:textId="77777777" w:rsidR="00396E32" w:rsidRPr="003B5B89" w:rsidRDefault="00396E32" w:rsidP="00396E32">
                            <w:pPr>
                              <w:pStyle w:val="Body"/>
                              <w:spacing w:after="100"/>
                              <w:rPr>
                                <w:color w:val="B9B9B9" w:themeColor="background2" w:themeShade="BF"/>
                              </w:rPr>
                            </w:pPr>
                            <w:r w:rsidRPr="003B5B89">
                              <w:rPr>
                                <w:rFonts w:ascii="Open Sans" w:eastAsia="Open Sans" w:hAnsi="Open Sans" w:cs="Open Sans"/>
                                <w:i/>
                                <w:iCs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</w:rPr>
                              <w:t>Magic team / Shiraz</w:t>
                            </w:r>
                          </w:p>
                          <w:p w14:paraId="0721BC2D" w14:textId="77777777" w:rsidR="00396E32" w:rsidRPr="003B5B89" w:rsidRDefault="00396E32" w:rsidP="00396E32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Designed and developed web pages to improve user experience as a Front-End Developer.</w:t>
                            </w:r>
                          </w:p>
                          <w:p w14:paraId="343CB728" w14:textId="4EA2C297" w:rsidR="00396E32" w:rsidRPr="003B5B89" w:rsidRDefault="00396E32" w:rsidP="00396E32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Used React</w:t>
                            </w:r>
                            <w:r w:rsidR="00B15C79"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-JS</w:t>
                            </w:r>
                            <w:r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to </w:t>
                            </w:r>
                            <w:r w:rsidR="00B157A6"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implement</w:t>
                            </w:r>
                            <w:r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components and git as version controller.</w:t>
                            </w:r>
                          </w:p>
                          <w:p w14:paraId="184B44D6" w14:textId="77777777" w:rsidR="00396E32" w:rsidRPr="003B5B89" w:rsidRDefault="00396E32" w:rsidP="00396E32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Used HTML, CSS, and JavaScript to implement user interfaces and related middleware.</w:t>
                            </w:r>
                          </w:p>
                          <w:p w14:paraId="1A9C8E46" w14:textId="77777777" w:rsidR="00396E32" w:rsidRPr="003B5B89" w:rsidRDefault="00396E32" w:rsidP="00396E32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Created unit tests for components.</w:t>
                            </w:r>
                          </w:p>
                          <w:p w14:paraId="030AE6AE" w14:textId="77777777" w:rsidR="00396E32" w:rsidRPr="003B5B89" w:rsidRDefault="00396E32" w:rsidP="00396E32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Worked with code editors and related development tools</w:t>
                            </w:r>
                          </w:p>
                          <w:p w14:paraId="54404D1E" w14:textId="77777777" w:rsidR="00396E32" w:rsidRPr="003B5B89" w:rsidRDefault="00396E32" w:rsidP="00396E32">
                            <w:pPr>
                              <w:spacing w:after="60" w:line="264" w:lineRule="auto"/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B5B89">
                              <w:rPr>
                                <w:rFonts w:ascii="Open Sans" w:eastAsia="Open Sans" w:hAnsi="Open Sans" w:cs="Open Sans"/>
                                <w:color w:val="B9B9B9" w:themeColor="background2" w:themeShade="BF"/>
                                <w:sz w:val="18"/>
                                <w:szCs w:val="18"/>
                                <w:u w:color="595959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 Used clean coding standards, including appropriate variable naming conventions, spacing, single.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1007B" id="_x0000_s1031" type="#_x0000_t202" alt="Text Box 11" style="position:absolute;margin-left:159.9pt;margin-top:226.55pt;width:356pt;height:467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" filled="f" stroked="f" strokeweight="1pt">
                <v:stroke miterlimit="4"/>
                <v:textbox style="mso-fit-shape-to-text:t" inset="1.27mm,1.27mm,1.27mm,1.27mm">
                  <w:txbxContent>
                    <w:p w14:paraId="7D4DF278" w14:textId="77777777" w:rsidR="00396E32" w:rsidRPr="003B5B89" w:rsidRDefault="00396E32" w:rsidP="00396E32">
                      <w:pPr>
                        <w:pStyle w:val="Body"/>
                        <w:spacing w:after="0"/>
                        <w:rPr>
                          <w:color w:val="B9B9B9" w:themeColor="background2" w:themeShade="BF"/>
                        </w:rPr>
                      </w:pPr>
                      <w:r w:rsidRPr="003B5B89">
                        <w:rPr>
                          <w:rFonts w:ascii="Open Sans" w:eastAsia="Open Sans" w:hAnsi="Open Sans" w:cs="Arial"/>
                          <w:b/>
                          <w:bCs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>Front-End Web Developer at</w:t>
                      </w:r>
                      <w:r w:rsidRPr="003B5B89">
                        <w:rPr>
                          <w:rFonts w:ascii="Open Sans" w:eastAsia="Open Sans" w:hAnsi="Open Sans" w:cs="Open Sans"/>
                          <w:b/>
                          <w:bCs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ab/>
                      </w:r>
                      <w:r w:rsidRPr="003B5B89">
                        <w:rPr>
                          <w:rFonts w:ascii="Open Sans" w:eastAsia="Open Sans" w:hAnsi="Open Sans" w:cs="Open Sans"/>
                          <w:b/>
                          <w:bCs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ab/>
                      </w:r>
                      <w:r w:rsidRPr="003B5B89">
                        <w:rPr>
                          <w:rFonts w:ascii="Open Sans" w:eastAsia="Open Sans" w:hAnsi="Open Sans" w:cs="Open Sans"/>
                          <w:b/>
                          <w:bCs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ab/>
                      </w:r>
                      <w:r w:rsidRPr="003B5B89">
                        <w:rPr>
                          <w:rFonts w:ascii="Open Sans" w:eastAsia="Open Sans" w:hAnsi="Open Sans" w:cs="Open Sans" w:hint="cs"/>
                          <w:b/>
                          <w:bCs/>
                          <w:color w:val="B9B9B9" w:themeColor="background2" w:themeShade="BF"/>
                          <w:sz w:val="18"/>
                          <w:szCs w:val="18"/>
                          <w:u w:color="595959"/>
                          <w:rtl/>
                        </w:rPr>
                        <w:t xml:space="preserve">                          </w:t>
                      </w:r>
                      <w:r w:rsidRPr="003B5B89">
                        <w:rPr>
                          <w:rFonts w:ascii="Open Sans" w:eastAsia="Open Sans" w:hAnsi="Open Sans" w:cs="Open Sans"/>
                          <w:b/>
                          <w:bCs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>Apr 202</w:t>
                      </w:r>
                      <w:r w:rsidRPr="003B5B89">
                        <w:rPr>
                          <w:rFonts w:ascii="Open Sans" w:eastAsia="Open Sans" w:hAnsi="Open Sans" w:cs="Open Sans" w:hint="cs"/>
                          <w:b/>
                          <w:bCs/>
                          <w:color w:val="B9B9B9" w:themeColor="background2" w:themeShade="BF"/>
                          <w:sz w:val="18"/>
                          <w:szCs w:val="18"/>
                          <w:u w:color="595959"/>
                          <w:rtl/>
                        </w:rPr>
                        <w:t>1</w:t>
                      </w:r>
                      <w:r w:rsidRPr="003B5B89">
                        <w:rPr>
                          <w:rFonts w:ascii="Open Sans" w:eastAsia="Open Sans" w:hAnsi="Open Sans" w:cs="Open Sans"/>
                          <w:b/>
                          <w:bCs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 xml:space="preserve"> –</w:t>
                      </w:r>
                      <w:r w:rsidRPr="003B5B89">
                        <w:rPr>
                          <w:rFonts w:ascii="Open Sans" w:eastAsia="Open Sans" w:hAnsi="Open Sans" w:cs="Open Sans" w:hint="cs"/>
                          <w:b/>
                          <w:bCs/>
                          <w:color w:val="B9B9B9" w:themeColor="background2" w:themeShade="BF"/>
                          <w:sz w:val="18"/>
                          <w:szCs w:val="18"/>
                          <w:u w:color="595959"/>
                          <w:rtl/>
                        </w:rPr>
                        <w:t xml:space="preserve"> </w:t>
                      </w:r>
                      <w:r w:rsidRPr="003B5B89">
                        <w:rPr>
                          <w:rFonts w:ascii="Open Sans" w:eastAsia="Open Sans" w:hAnsi="Open Sans" w:cs="Open Sans"/>
                          <w:b/>
                          <w:bCs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>2023</w:t>
                      </w:r>
                    </w:p>
                    <w:p w14:paraId="325BCF05" w14:textId="77777777" w:rsidR="00396E32" w:rsidRPr="003B5B89" w:rsidRDefault="00396E32" w:rsidP="00396E32">
                      <w:pPr>
                        <w:pStyle w:val="Body"/>
                        <w:spacing w:after="100"/>
                        <w:rPr>
                          <w:color w:val="B9B9B9" w:themeColor="background2" w:themeShade="BF"/>
                        </w:rPr>
                      </w:pPr>
                      <w:r w:rsidRPr="003B5B89">
                        <w:rPr>
                          <w:rFonts w:ascii="Open Sans" w:eastAsia="Open Sans" w:hAnsi="Open Sans" w:cs="Open Sans"/>
                          <w:i/>
                          <w:iCs/>
                          <w:color w:val="B9B9B9" w:themeColor="background2" w:themeShade="BF"/>
                          <w:sz w:val="18"/>
                          <w:szCs w:val="18"/>
                          <w:u w:color="595959"/>
                        </w:rPr>
                        <w:t>Magic team / Shiraz</w:t>
                      </w:r>
                    </w:p>
                    <w:p w14:paraId="0721BC2D" w14:textId="77777777" w:rsidR="00396E32" w:rsidRPr="003B5B89" w:rsidRDefault="00396E32" w:rsidP="00396E32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Designed and developed web pages to improve user experience as a Front-End Developer.</w:t>
                      </w:r>
                    </w:p>
                    <w:p w14:paraId="343CB728" w14:textId="4EA2C297" w:rsidR="00396E32" w:rsidRPr="003B5B89" w:rsidRDefault="00396E32" w:rsidP="00396E32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Used React</w:t>
                      </w:r>
                      <w:r w:rsidR="00B15C79"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-JS</w:t>
                      </w:r>
                      <w:r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to </w:t>
                      </w:r>
                      <w:r w:rsidR="00B157A6"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implement</w:t>
                      </w:r>
                      <w:r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components and git as version controller.</w:t>
                      </w:r>
                    </w:p>
                    <w:p w14:paraId="184B44D6" w14:textId="77777777" w:rsidR="00396E32" w:rsidRPr="003B5B89" w:rsidRDefault="00396E32" w:rsidP="00396E32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Used HTML, CSS, and JavaScript to implement user interfaces and related middleware.</w:t>
                      </w:r>
                    </w:p>
                    <w:p w14:paraId="1A9C8E46" w14:textId="77777777" w:rsidR="00396E32" w:rsidRPr="003B5B89" w:rsidRDefault="00396E32" w:rsidP="00396E32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Created unit tests for components.</w:t>
                      </w:r>
                    </w:p>
                    <w:p w14:paraId="030AE6AE" w14:textId="77777777" w:rsidR="00396E32" w:rsidRPr="003B5B89" w:rsidRDefault="00396E32" w:rsidP="00396E32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Worked with code editors and related development tools</w:t>
                      </w:r>
                    </w:p>
                    <w:p w14:paraId="54404D1E" w14:textId="77777777" w:rsidR="00396E32" w:rsidRPr="003B5B89" w:rsidRDefault="00396E32" w:rsidP="00396E32">
                      <w:pPr>
                        <w:spacing w:after="60" w:line="264" w:lineRule="auto"/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B5B89">
                        <w:rPr>
                          <w:rFonts w:ascii="Open Sans" w:eastAsia="Open Sans" w:hAnsi="Open Sans" w:cs="Open Sans"/>
                          <w:color w:val="B9B9B9" w:themeColor="background2" w:themeShade="BF"/>
                          <w:sz w:val="18"/>
                          <w:szCs w:val="18"/>
                          <w:u w:color="595959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 Used clean coding standards, including appropriate variable naming conventions, spacing, single.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2555C90C" w14:textId="5BEED9B6" w:rsidR="00F24BB0" w:rsidRPr="00EC664B" w:rsidRDefault="00C33120" w:rsidP="00EC664B">
      <w:pPr>
        <w:rPr>
          <w:rFonts w:ascii="Consolas" w:hAnsi="Consolas"/>
          <w:color w:val="E6EDF3"/>
          <w:sz w:val="18"/>
          <w:szCs w:val="18"/>
        </w:rPr>
      </w:pPr>
      <w:r>
        <w:rPr>
          <w:noProof/>
          <w:bdr w:val="none" w:sz="0" w:space="0" w:color="auto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D3595B" wp14:editId="24C3E27D">
                <wp:simplePos x="0" y="0"/>
                <wp:positionH relativeFrom="column">
                  <wp:posOffset>4398235</wp:posOffset>
                </wp:positionH>
                <wp:positionV relativeFrom="paragraph">
                  <wp:posOffset>5663565</wp:posOffset>
                </wp:positionV>
                <wp:extent cx="980714" cy="0"/>
                <wp:effectExtent l="0" t="0" r="0" b="0"/>
                <wp:wrapNone/>
                <wp:docPr id="43347410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6EBF6" id="Straight Connector 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3pt,445.95pt" to="423.5pt,4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" strokecolor="#4d4d4d [3209]" strokeweight=".5pt">
                <v:stroke joinstyle="miter"/>
              </v:line>
            </w:pict>
          </mc:Fallback>
        </mc:AlternateContent>
      </w:r>
      <w:r w:rsidR="00EC664B">
        <w:rPr>
          <w:noProof/>
          <w:bdr w:val="none" w:sz="0" w:space="0" w:color="auto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E379D0" wp14:editId="75230091">
                <wp:simplePos x="0" y="0"/>
                <wp:positionH relativeFrom="column">
                  <wp:posOffset>3449955</wp:posOffset>
                </wp:positionH>
                <wp:positionV relativeFrom="paragraph">
                  <wp:posOffset>5493101</wp:posOffset>
                </wp:positionV>
                <wp:extent cx="2157421" cy="0"/>
                <wp:effectExtent l="0" t="0" r="0" b="0"/>
                <wp:wrapNone/>
                <wp:docPr id="1460086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7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42E47" id="Straight Connector 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5pt,432.55pt" to="441.55pt,4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" strokecolor="#4d4d4d [3209]" strokeweight=".5pt">
                <v:stroke joinstyle="miter"/>
              </v:line>
            </w:pict>
          </mc:Fallback>
        </mc:AlternateContent>
      </w:r>
      <w:r w:rsidR="006929FC"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515C339" wp14:editId="1D4AE629">
                <wp:simplePos x="0" y="0"/>
                <wp:positionH relativeFrom="margin">
                  <wp:posOffset>1968500</wp:posOffset>
                </wp:positionH>
                <wp:positionV relativeFrom="paragraph">
                  <wp:posOffset>5715</wp:posOffset>
                </wp:positionV>
                <wp:extent cx="4049395" cy="287020"/>
                <wp:effectExtent l="0" t="0" r="0" b="0"/>
                <wp:wrapNone/>
                <wp:docPr id="1640274159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395" cy="2870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C0C46A" w14:textId="79BC5AE3" w:rsidR="00BE6BDF" w:rsidRPr="0056526C" w:rsidRDefault="00BE6BDF" w:rsidP="00BE6BDF">
                            <w:pPr>
                              <w:pStyle w:val="Body"/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6526C"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val="single"/>
                              </w:rPr>
                              <w:t xml:space="preserve">Website: </w:t>
                            </w:r>
                            <w:hyperlink r:id="rId11" w:history="1">
                              <w:r w:rsidRPr="0056526C">
                                <w:rPr>
                                  <w:rStyle w:val="Hyperlink"/>
                                  <w:rFonts w:ascii="Raleway" w:eastAsia="Raleway" w:hAnsi="Raleway" w:cs="Raleway"/>
                                  <w:color w:val="B9B9B9" w:themeColor="background2" w:themeShade="BF"/>
                                  <w:spacing w:val="32"/>
                                  <w:sz w:val="24"/>
                                  <w:szCs w:val="24"/>
                                </w:rPr>
                                <w:t>BakhshandehMorteza.ir</w:t>
                              </w:r>
                            </w:hyperlink>
                            <w:r w:rsidRPr="0056526C">
                              <w:rPr>
                                <w:rFonts w:ascii="Raleway" w:eastAsia="Raleway" w:hAnsi="Raleway" w:cs="Raleway"/>
                                <w:color w:val="B9B9B9" w:themeColor="background2" w:themeShade="BF"/>
                                <w:spacing w:val="32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</w:p>
                          <w:p w14:paraId="5B3BC3D7" w14:textId="77777777" w:rsidR="00BE6BDF" w:rsidRDefault="00BE6BDF" w:rsidP="00BE6BDF">
                            <w:pPr>
                              <w:pStyle w:val="Body"/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  <w:t xml:space="preserve"> </w:t>
                            </w:r>
                          </w:p>
                          <w:p w14:paraId="1ED4E4D4" w14:textId="77777777" w:rsidR="00BE6BDF" w:rsidRDefault="00BE6BDF" w:rsidP="00BE6BDF">
                            <w:pPr>
                              <w:pStyle w:val="Body"/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</w:pPr>
                          </w:p>
                          <w:p w14:paraId="685B5BB3" w14:textId="0E4F9BF1" w:rsidR="00BE6BDF" w:rsidRDefault="00427DE3" w:rsidP="00BE6BDF">
                            <w:pPr>
                              <w:pStyle w:val="Body"/>
                            </w:pPr>
                            <w:r>
                              <w:t>0000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C339" id="_x0000_s1032" type="#_x0000_t202" alt="Text Box 2" style="position:absolute;margin-left:155pt;margin-top:.45pt;width:318.85pt;height:22.6pt;z-index:251687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" filled="f" stroked="f" strokeweight="1pt">
                <v:stroke miterlimit="4"/>
                <v:textbox inset="1.27mm,1.27mm,1.27mm,1.27mm">
                  <w:txbxContent>
                    <w:p w14:paraId="01C0C46A" w14:textId="79BC5AE3" w:rsidR="00BE6BDF" w:rsidRPr="0056526C" w:rsidRDefault="00BE6BDF" w:rsidP="00BE6BDF">
                      <w:pPr>
                        <w:pStyle w:val="Body"/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val="single"/>
                        </w:rPr>
                      </w:pPr>
                      <w:r w:rsidRPr="0056526C"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val="single"/>
                        </w:rPr>
                        <w:t xml:space="preserve">Website: </w:t>
                      </w:r>
                      <w:hyperlink r:id="rId12" w:history="1">
                        <w:r w:rsidRPr="0056526C">
                          <w:rPr>
                            <w:rStyle w:val="Hyperlink"/>
                            <w:rFonts w:ascii="Raleway" w:eastAsia="Raleway" w:hAnsi="Raleway" w:cs="Raleway"/>
                            <w:color w:val="B9B9B9" w:themeColor="background2" w:themeShade="BF"/>
                            <w:spacing w:val="32"/>
                            <w:sz w:val="24"/>
                            <w:szCs w:val="24"/>
                          </w:rPr>
                          <w:t>BakhshandehMorteza.ir</w:t>
                        </w:r>
                      </w:hyperlink>
                      <w:r w:rsidRPr="0056526C">
                        <w:rPr>
                          <w:rFonts w:ascii="Raleway" w:eastAsia="Raleway" w:hAnsi="Raleway" w:cs="Raleway"/>
                          <w:color w:val="B9B9B9" w:themeColor="background2" w:themeShade="BF"/>
                          <w:spacing w:val="32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14:paraId="5B3BC3D7" w14:textId="77777777" w:rsidR="00BE6BDF" w:rsidRDefault="00BE6BDF" w:rsidP="00BE6BDF">
                      <w:pPr>
                        <w:pStyle w:val="Body"/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  <w:t xml:space="preserve"> </w:t>
                      </w:r>
                    </w:p>
                    <w:p w14:paraId="1ED4E4D4" w14:textId="77777777" w:rsidR="00BE6BDF" w:rsidRDefault="00BE6BDF" w:rsidP="00BE6BDF">
                      <w:pPr>
                        <w:pStyle w:val="Body"/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</w:pPr>
                    </w:p>
                    <w:p w14:paraId="685B5BB3" w14:textId="0E4F9BF1" w:rsidR="00BE6BDF" w:rsidRDefault="00427DE3" w:rsidP="00BE6BDF">
                      <w:pPr>
                        <w:pStyle w:val="Body"/>
                      </w:pPr>
                      <w:r>
                        <w:t>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05D9AF47" wp14:editId="22E5176B">
                <wp:simplePos x="0" y="0"/>
                <wp:positionH relativeFrom="page">
                  <wp:posOffset>-79375</wp:posOffset>
                </wp:positionH>
                <wp:positionV relativeFrom="line">
                  <wp:posOffset>2637155</wp:posOffset>
                </wp:positionV>
                <wp:extent cx="2874645" cy="3262630"/>
                <wp:effectExtent l="0" t="0" r="1905" b="0"/>
                <wp:wrapNone/>
                <wp:docPr id="1073741849" name="officeArt object" descr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32626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6EFE62" w14:textId="77777777" w:rsidR="00396E32" w:rsidRPr="005F3988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HTML</w:t>
                            </w:r>
                          </w:p>
                          <w:p w14:paraId="4721B8E3" w14:textId="77777777" w:rsidR="00396E32" w:rsidRPr="005F3988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CSS</w:t>
                            </w:r>
                          </w:p>
                          <w:p w14:paraId="73BEBAA6" w14:textId="77777777" w:rsidR="00396E32" w:rsidRPr="005F3988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JavaScript</w:t>
                            </w:r>
                          </w:p>
                          <w:p w14:paraId="770B5881" w14:textId="77777777" w:rsidR="00396E32" w:rsidRPr="005F3988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>Bootstrap</w:t>
                            </w:r>
                          </w:p>
                          <w:p w14:paraId="094F43C7" w14:textId="77777777" w:rsidR="00396E32" w:rsidRPr="005F3988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SASS </w:t>
                            </w:r>
                          </w:p>
                          <w:p w14:paraId="40E7E6F6" w14:textId="77777777" w:rsidR="00396E32" w:rsidRPr="005F3988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jQuery </w:t>
                            </w:r>
                          </w:p>
                          <w:p w14:paraId="1B9431A7" w14:textId="77777777" w:rsidR="00396E32" w:rsidRPr="005F3988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React </w:t>
                            </w:r>
                          </w:p>
                          <w:p w14:paraId="1F4195AF" w14:textId="77777777" w:rsidR="00396E32" w:rsidRPr="005F3988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Git </w:t>
                            </w:r>
                          </w:p>
                          <w:p w14:paraId="32180F06" w14:textId="77777777" w:rsidR="00396E32" w:rsidRPr="005F3988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TypeScript </w:t>
                            </w:r>
                          </w:p>
                          <w:p w14:paraId="600538B6" w14:textId="77777777" w:rsidR="00396E32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Arial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FP, </w:t>
                            </w: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OOP </w:t>
                            </w:r>
                          </w:p>
                          <w:p w14:paraId="435D8EA9" w14:textId="77777777" w:rsidR="00396E32" w:rsidRPr="004940CD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Data Structure </w:t>
                            </w:r>
                          </w:p>
                          <w:p w14:paraId="7736BC7D" w14:textId="77777777" w:rsidR="00396E32" w:rsidRPr="005F3988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React Native </w:t>
                            </w:r>
                          </w:p>
                          <w:p w14:paraId="09E9F21D" w14:textId="77777777" w:rsidR="00396E32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Angular </w:t>
                            </w:r>
                          </w:p>
                          <w:p w14:paraId="6EF9E8D2" w14:textId="77777777" w:rsidR="00396E32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MongoDB </w:t>
                            </w:r>
                          </w:p>
                          <w:p w14:paraId="0465B987" w14:textId="77777777" w:rsidR="00396E32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 w:rsidRPr="005F3988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Premier </w:t>
                            </w:r>
                          </w:p>
                          <w:p w14:paraId="4D8B1F9F" w14:textId="77777777" w:rsidR="00396E32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Material UI </w:t>
                            </w:r>
                          </w:p>
                          <w:p w14:paraId="6D48FDB6" w14:textId="77777777" w:rsidR="00396E32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Ubuntu </w:t>
                            </w:r>
                          </w:p>
                          <w:p w14:paraId="243A1EFD" w14:textId="77777777" w:rsidR="00396E32" w:rsidRPr="005F3988" w:rsidRDefault="00396E32" w:rsidP="00396E32"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  <w:t xml:space="preserve">Design patterns </w:t>
                            </w:r>
                          </w:p>
                          <w:p w14:paraId="64C38ABA" w14:textId="77777777" w:rsidR="00396E32" w:rsidRPr="00A4190C" w:rsidRDefault="00396E32" w:rsidP="00396E32">
                            <w:pPr>
                              <w:pStyle w:val="Body"/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7"/>
                                <w:szCs w:val="17"/>
                                <w:u w:color="595959"/>
                              </w:rPr>
                            </w:pPr>
                          </w:p>
                          <w:p w14:paraId="3CADF1F7" w14:textId="77777777" w:rsidR="00396E32" w:rsidRDefault="00396E32" w:rsidP="00396E32">
                            <w:pPr>
                              <w:pStyle w:val="Body"/>
                              <w:spacing w:after="0" w:line="276" w:lineRule="auto"/>
                              <w:ind w:left="720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  <w:u w:color="595959"/>
                              </w:rPr>
                            </w:pPr>
                          </w:p>
                          <w:p w14:paraId="782855E3" w14:textId="77777777" w:rsidR="00396E32" w:rsidRDefault="00396E32" w:rsidP="00396E32">
                            <w:pPr>
                              <w:pStyle w:val="Body"/>
                              <w:spacing w:after="0" w:line="276" w:lineRule="auto"/>
                            </w:pPr>
                          </w:p>
                          <w:p w14:paraId="3E73D868" w14:textId="77777777" w:rsidR="00396E32" w:rsidRDefault="00396E32" w:rsidP="00396E32">
                            <w:pPr>
                              <w:pStyle w:val="Body"/>
                              <w:spacing w:after="0" w:line="276" w:lineRule="auto"/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AF47" id="_x0000_s1033" type="#_x0000_t202" alt="TextBox 20" style="position:absolute;margin-left:-6.25pt;margin-top:207.65pt;width:226.35pt;height:256.9pt;z-index:251680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" filled="f" stroked="f" strokeweight="1pt">
                <v:stroke miterlimit="4"/>
                <v:textbox inset="1.27mm,1.27mm,1.27mm,1.27mm">
                  <w:txbxContent>
                    <w:p w14:paraId="126EFE62" w14:textId="77777777" w:rsidR="00396E32" w:rsidRPr="005F3988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HTML</w:t>
                      </w:r>
                    </w:p>
                    <w:p w14:paraId="4721B8E3" w14:textId="77777777" w:rsidR="00396E32" w:rsidRPr="005F3988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CSS</w:t>
                      </w:r>
                    </w:p>
                    <w:p w14:paraId="73BEBAA6" w14:textId="77777777" w:rsidR="00396E32" w:rsidRPr="005F3988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JavaScript</w:t>
                      </w:r>
                    </w:p>
                    <w:p w14:paraId="770B5881" w14:textId="77777777" w:rsidR="00396E32" w:rsidRPr="005F3988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>Bootstrap</w:t>
                      </w:r>
                    </w:p>
                    <w:p w14:paraId="094F43C7" w14:textId="77777777" w:rsidR="00396E32" w:rsidRPr="005F3988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SASS </w:t>
                      </w:r>
                    </w:p>
                    <w:p w14:paraId="40E7E6F6" w14:textId="77777777" w:rsidR="00396E32" w:rsidRPr="005F3988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jQuery </w:t>
                      </w:r>
                    </w:p>
                    <w:p w14:paraId="1B9431A7" w14:textId="77777777" w:rsidR="00396E32" w:rsidRPr="005F3988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React </w:t>
                      </w:r>
                    </w:p>
                    <w:p w14:paraId="1F4195AF" w14:textId="77777777" w:rsidR="00396E32" w:rsidRPr="005F3988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Git </w:t>
                      </w:r>
                    </w:p>
                    <w:p w14:paraId="32180F06" w14:textId="77777777" w:rsidR="00396E32" w:rsidRPr="005F3988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TypeScript </w:t>
                      </w:r>
                    </w:p>
                    <w:p w14:paraId="600538B6" w14:textId="77777777" w:rsidR="00396E32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Arial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FP, </w:t>
                      </w: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OOP </w:t>
                      </w:r>
                    </w:p>
                    <w:p w14:paraId="435D8EA9" w14:textId="77777777" w:rsidR="00396E32" w:rsidRPr="004940CD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Data Structure </w:t>
                      </w:r>
                    </w:p>
                    <w:p w14:paraId="7736BC7D" w14:textId="77777777" w:rsidR="00396E32" w:rsidRPr="005F3988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React Native </w:t>
                      </w:r>
                    </w:p>
                    <w:p w14:paraId="09E9F21D" w14:textId="77777777" w:rsidR="00396E32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Angular </w:t>
                      </w:r>
                    </w:p>
                    <w:p w14:paraId="6EF9E8D2" w14:textId="77777777" w:rsidR="00396E32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MongoDB </w:t>
                      </w:r>
                    </w:p>
                    <w:p w14:paraId="0465B987" w14:textId="77777777" w:rsidR="00396E32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 w:rsidRPr="005F3988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Premier </w:t>
                      </w:r>
                    </w:p>
                    <w:p w14:paraId="4D8B1F9F" w14:textId="77777777" w:rsidR="00396E32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Material UI </w:t>
                      </w:r>
                    </w:p>
                    <w:p w14:paraId="6D48FDB6" w14:textId="77777777" w:rsidR="00396E32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Ubuntu </w:t>
                      </w:r>
                    </w:p>
                    <w:p w14:paraId="243A1EFD" w14:textId="77777777" w:rsidR="00396E32" w:rsidRPr="005F3988" w:rsidRDefault="00396E32" w:rsidP="00396E32">
                      <w:pPr>
                        <w:pStyle w:val="Body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  <w:t xml:space="preserve">Design patterns </w:t>
                      </w:r>
                    </w:p>
                    <w:p w14:paraId="64C38ABA" w14:textId="77777777" w:rsidR="00396E32" w:rsidRPr="00A4190C" w:rsidRDefault="00396E32" w:rsidP="00396E32">
                      <w:pPr>
                        <w:pStyle w:val="Body"/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7"/>
                          <w:szCs w:val="17"/>
                          <w:u w:color="595959"/>
                        </w:rPr>
                      </w:pPr>
                    </w:p>
                    <w:p w14:paraId="3CADF1F7" w14:textId="77777777" w:rsidR="00396E32" w:rsidRDefault="00396E32" w:rsidP="00396E32">
                      <w:pPr>
                        <w:pStyle w:val="Body"/>
                        <w:spacing w:after="0" w:line="276" w:lineRule="auto"/>
                        <w:ind w:left="720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  <w:u w:color="595959"/>
                        </w:rPr>
                      </w:pPr>
                    </w:p>
                    <w:p w14:paraId="782855E3" w14:textId="77777777" w:rsidR="00396E32" w:rsidRDefault="00396E32" w:rsidP="00396E32">
                      <w:pPr>
                        <w:pStyle w:val="Body"/>
                        <w:spacing w:after="0" w:line="276" w:lineRule="auto"/>
                      </w:pPr>
                    </w:p>
                    <w:p w14:paraId="3E73D868" w14:textId="77777777" w:rsidR="00396E32" w:rsidRDefault="00396E32" w:rsidP="00396E32">
                      <w:pPr>
                        <w:pStyle w:val="Body"/>
                        <w:spacing w:after="0" w:line="276" w:lineRule="auto"/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B589343" wp14:editId="24B235FD">
                <wp:simplePos x="0" y="0"/>
                <wp:positionH relativeFrom="column">
                  <wp:posOffset>-371475</wp:posOffset>
                </wp:positionH>
                <wp:positionV relativeFrom="line">
                  <wp:posOffset>6032500</wp:posOffset>
                </wp:positionV>
                <wp:extent cx="2004060" cy="269240"/>
                <wp:effectExtent l="0" t="0" r="0" b="0"/>
                <wp:wrapNone/>
                <wp:docPr id="1073741842" name="officeArt object" descr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713EBD8" w14:textId="77777777" w:rsidR="00396E32" w:rsidRDefault="00396E32" w:rsidP="00396E32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val="de-DE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89343" id="_x0000_s1034" type="#_x0000_t202" alt="Text Box 41" style="position:absolute;margin-left:-29.25pt;margin-top:475pt;width:157.8pt;height:21.2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0713EBD8" w14:textId="77777777" w:rsidR="00396E32" w:rsidRDefault="00396E32" w:rsidP="00396E32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val="de-DE"/>
                        </w:rPr>
                        <w:t>EXPERTISE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0118835B" wp14:editId="70657942">
                <wp:simplePos x="0" y="0"/>
                <wp:positionH relativeFrom="page">
                  <wp:posOffset>370840</wp:posOffset>
                </wp:positionH>
                <wp:positionV relativeFrom="page">
                  <wp:posOffset>7082155</wp:posOffset>
                </wp:positionV>
                <wp:extent cx="1855470" cy="0"/>
                <wp:effectExtent l="0" t="0" r="0" b="0"/>
                <wp:wrapNone/>
                <wp:docPr id="1073741841" name="officeArt object" descr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4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67721" id="officeArt object" o:spid="_x0000_s1026" alt="Straight Connector 43" style="position:absolute;z-index: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9.2pt,557.65pt" to="175.3pt,5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" strokecolor="#bfbfbf">
                <v:stroke joinstyle="miter"/>
                <w10:wrap anchorx="page" anchory="page"/>
              </v:lin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519E1D8B" wp14:editId="13B21C93">
                <wp:simplePos x="0" y="0"/>
                <wp:positionH relativeFrom="margin">
                  <wp:posOffset>2029460</wp:posOffset>
                </wp:positionH>
                <wp:positionV relativeFrom="line">
                  <wp:posOffset>5354320</wp:posOffset>
                </wp:positionV>
                <wp:extent cx="4521200" cy="5930900"/>
                <wp:effectExtent l="0" t="0" r="0" b="0"/>
                <wp:wrapNone/>
                <wp:docPr id="98927949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5930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5A4E162" w14:textId="099C2334" w:rsidR="00396E32" w:rsidRPr="00EC664B" w:rsidRDefault="0056526C" w:rsidP="00396E32">
                            <w:pPr>
                              <w:pStyle w:val="Body"/>
                              <w:spacing w:after="0"/>
                              <w:rPr>
                                <w:rStyle w:val="Hyperlink"/>
                                <w:rFonts w:ascii="Open Sans" w:eastAsia="Open Sans" w:hAnsi="Open Sans" w:cs="Open Sans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  <w:rtl/>
                              </w:rPr>
                            </w:pPr>
                            <w:r w:rsidRPr="00EC664B">
                              <w:rPr>
                                <w:rFonts w:ascii="Open Sans" w:eastAsia="Open Sans" w:hAnsi="Open Sans" w:cs="Arial"/>
                                <w:color w:val="A5A5A5" w:themeColor="accent1" w:themeShade="BF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EC664B">
                              <w:rPr>
                                <w:rFonts w:ascii="Open Sans" w:eastAsia="Open Sans" w:hAnsi="Open Sans" w:cs="Arial"/>
                                <w:color w:val="A5A5A5" w:themeColor="accent1" w:themeShade="BF"/>
                                <w:sz w:val="18"/>
                                <w:szCs w:val="18"/>
                              </w:rPr>
                              <w:instrText>HYPERLINK "https://www.freecodecamp.org/certification/bakhshandeh_morteza/responsive-web-design"</w:instrText>
                            </w:r>
                            <w:r w:rsidRPr="00EC664B">
                              <w:rPr>
                                <w:rFonts w:ascii="Open Sans" w:eastAsia="Open Sans" w:hAnsi="Open Sans" w:cs="Arial"/>
                                <w:color w:val="A5A5A5" w:themeColor="accent1" w:themeShade="BF"/>
                                <w:sz w:val="18"/>
                                <w:szCs w:val="18"/>
                              </w:rPr>
                            </w:r>
                            <w:r w:rsidRPr="00EC664B">
                              <w:rPr>
                                <w:rFonts w:ascii="Open Sans" w:eastAsia="Open Sans" w:hAnsi="Open Sans" w:cs="Arial"/>
                                <w:color w:val="A5A5A5" w:themeColor="accent1" w:themeShade="BF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396E32" w:rsidRPr="00EC664B">
                              <w:rPr>
                                <w:rStyle w:val="Hyperlink"/>
                                <w:rFonts w:ascii="Open Sans" w:eastAsia="Open Sans" w:hAnsi="Open Sans" w:cs="Arial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</w:rPr>
                              <w:t>- Responsive Web</w:t>
                            </w:r>
                            <w:r w:rsidR="00396E32" w:rsidRPr="00EC664B">
                              <w:rPr>
                                <w:rStyle w:val="Hyperlink"/>
                                <w:rFonts w:ascii="Open Sans" w:eastAsia="Open Sans" w:hAnsi="Open Sans" w:cs="Arial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="00396E32" w:rsidRPr="00EC664B">
                              <w:rPr>
                                <w:rStyle w:val="Hyperlink"/>
                                <w:rFonts w:ascii="Open Sans" w:eastAsia="Open Sans" w:hAnsi="Open Sans" w:cs="Arial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</w:rPr>
                              <w:t>Design</w:t>
                            </w:r>
                            <w:r w:rsidRPr="00EC664B">
                              <w:rPr>
                                <w:rStyle w:val="Hyperlink"/>
                                <w:rFonts w:ascii="Open Sans" w:eastAsia="Open Sans" w:hAnsi="Open Sans" w:cs="Open Sans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="00EC664B">
                              <w:rPr>
                                <w:rStyle w:val="Hyperlink"/>
                                <w:rFonts w:ascii="Open Sans" w:eastAsia="Open Sans" w:hAnsi="Open Sans" w:cs="Open Sans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</w:rPr>
                              <w:t xml:space="preserve">                                                                         </w:t>
                            </w:r>
                            <w:r w:rsidRPr="00EC664B">
                              <w:rPr>
                                <w:rStyle w:val="Hyperlink"/>
                                <w:rFonts w:ascii="Open Sans" w:eastAsia="Open Sans" w:hAnsi="Open Sans" w:cs="Open Sans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</w:rPr>
                              <w:t xml:space="preserve"> J</w:t>
                            </w:r>
                            <w:r w:rsidR="00396E32" w:rsidRPr="00EC664B">
                              <w:rPr>
                                <w:rStyle w:val="Hyperlink"/>
                                <w:rFonts w:ascii="Open Sans" w:eastAsia="Open Sans" w:hAnsi="Open Sans" w:cs="Arial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</w:rPr>
                              <w:t xml:space="preserve">anuary </w:t>
                            </w:r>
                            <w:r w:rsidR="005B5C05" w:rsidRPr="00EC664B">
                              <w:rPr>
                                <w:rStyle w:val="Hyperlink"/>
                                <w:rFonts w:ascii="Open Sans" w:eastAsia="Open Sans" w:hAnsi="Open Sans" w:cs="Arial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</w:rPr>
                              <w:t>7</w:t>
                            </w:r>
                            <w:r w:rsidR="005B5C05" w:rsidRPr="00EC664B">
                              <w:rPr>
                                <w:rStyle w:val="Hyperlink"/>
                                <w:rFonts w:ascii="Open Sans" w:eastAsia="Open Sans" w:hAnsi="Open Sans" w:cs="Open Sans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</w:rPr>
                              <w:t xml:space="preserve">, </w:t>
                            </w:r>
                            <w:r w:rsidR="005B5C05" w:rsidRPr="00EC664B">
                              <w:rPr>
                                <w:rStyle w:val="Hyperlink"/>
                                <w:rFonts w:ascii="Open Sans" w:eastAsia="Open Sans" w:hAnsi="Open Sans" w:cs="Times New Roman" w:hint="cs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  <w:rtl/>
                              </w:rPr>
                              <w:t>2024</w:t>
                            </w:r>
                          </w:p>
                          <w:p w14:paraId="41674458" w14:textId="4E86C910" w:rsidR="00396E32" w:rsidRPr="00EC664B" w:rsidRDefault="0056526C" w:rsidP="003B5B89">
                            <w:pPr>
                              <w:pStyle w:val="Body"/>
                              <w:spacing w:after="0"/>
                              <w:rPr>
                                <w:rFonts w:cs="Arial"/>
                                <w:color w:val="A5A5A5" w:themeColor="accent1" w:themeShade="BF"/>
                                <w:lang w:bidi="fa-IR"/>
                              </w:rPr>
                            </w:pPr>
                            <w:r w:rsidRPr="00EC664B">
                              <w:rPr>
                                <w:rFonts w:ascii="Open Sans" w:eastAsia="Open Sans" w:hAnsi="Open Sans" w:cs="Arial"/>
                                <w:color w:val="A5A5A5" w:themeColor="accent1" w:themeShade="BF"/>
                                <w:sz w:val="18"/>
                                <w:szCs w:val="18"/>
                              </w:rPr>
                              <w:fldChar w:fldCharType="end"/>
                            </w:r>
                            <w:hyperlink r:id="rId13" w:history="1">
                              <w:r w:rsidR="003B5B89" w:rsidRPr="00EC664B"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A5A5A5" w:themeColor="accent1" w:themeShade="BF"/>
                                  <w:sz w:val="18"/>
                                  <w:szCs w:val="18"/>
                                  <w:u w:val="none"/>
                                </w:rPr>
                                <w:t>- J</w:t>
                              </w:r>
                              <w:r w:rsidR="003B5B89" w:rsidRPr="00EC664B">
                                <w:rPr>
                                  <w:rStyle w:val="Hyperlink"/>
                                  <w:rFonts w:ascii="Open Sans" w:eastAsia="Open Sans" w:hAnsi="Open Sans" w:cs="Arial"/>
                                  <w:color w:val="A5A5A5" w:themeColor="accent1" w:themeShade="BF"/>
                                  <w:sz w:val="18"/>
                                  <w:szCs w:val="18"/>
                                  <w:u w:val="none"/>
                                </w:rPr>
                                <w:t xml:space="preserve">avaScript Algorithms and </w:t>
                              </w:r>
                              <w:r w:rsidR="003B5B89" w:rsidRPr="00EC664B">
                                <w:rPr>
                                  <w:rStyle w:val="Hyperlink"/>
                                  <w:rFonts w:ascii="Open Sans" w:eastAsia="Open Sans" w:hAnsi="Open Sans" w:cs="Arial"/>
                                  <w:color w:val="A5A5A5" w:themeColor="accent1" w:themeShade="BF"/>
                                  <w:sz w:val="18"/>
                                  <w:szCs w:val="18"/>
                                  <w:u w:val="none"/>
                                </w:rPr>
                                <w:t>D</w:t>
                              </w:r>
                              <w:r w:rsidR="003B5B89" w:rsidRPr="00EC664B">
                                <w:rPr>
                                  <w:rStyle w:val="Hyperlink"/>
                                  <w:rFonts w:ascii="Open Sans" w:eastAsia="Open Sans" w:hAnsi="Open Sans" w:cs="Arial"/>
                                  <w:color w:val="A5A5A5" w:themeColor="accent1" w:themeShade="BF"/>
                                  <w:sz w:val="18"/>
                                  <w:szCs w:val="18"/>
                                  <w:u w:val="none"/>
                                </w:rPr>
                                <w:t>ata Structures</w:t>
                              </w:r>
                              <w:r w:rsidR="00EC664B">
                                <w:rPr>
                                  <w:rStyle w:val="Hyperlink"/>
                                  <w:rFonts w:ascii="Open Sans" w:eastAsia="Open Sans" w:hAnsi="Open Sans" w:cs="Arial"/>
                                  <w:color w:val="A5A5A5" w:themeColor="accent1" w:themeShade="BF"/>
                                  <w:sz w:val="18"/>
                                  <w:szCs w:val="18"/>
                                  <w:u w:val="none"/>
                                </w:rPr>
                                <w:t xml:space="preserve">                                  </w:t>
                              </w:r>
                              <w:r w:rsidRPr="00EC664B">
                                <w:rPr>
                                  <w:rStyle w:val="Hyperlink"/>
                                  <w:rFonts w:ascii="Open Sans" w:eastAsia="Open Sans" w:hAnsi="Open Sans" w:cs="Arial"/>
                                  <w:color w:val="A5A5A5" w:themeColor="accent1" w:themeShade="BF"/>
                                  <w:sz w:val="18"/>
                                  <w:szCs w:val="18"/>
                                  <w:u w:val="none"/>
                                </w:rPr>
                                <w:t xml:space="preserve"> </w:t>
                              </w:r>
                              <w:r w:rsidR="003B5B89" w:rsidRPr="00EC664B">
                                <w:rPr>
                                  <w:rStyle w:val="Hyperlink"/>
                                  <w:rFonts w:ascii="Open Sans" w:eastAsia="Open Sans" w:hAnsi="Open Sans" w:cs="Arial"/>
                                  <w:color w:val="A5A5A5" w:themeColor="accent1" w:themeShade="BF"/>
                                  <w:sz w:val="18"/>
                                  <w:szCs w:val="18"/>
                                  <w:u w:val="none"/>
                                </w:rPr>
                                <w:t>November 24, 2023</w:t>
                              </w:r>
                            </w:hyperlink>
                            <w:r w:rsidR="003B5B89" w:rsidRPr="00EC664B">
                              <w:rPr>
                                <w:rStyle w:val="Hyperlink"/>
                                <w:rFonts w:ascii="Open Sans" w:eastAsia="Open Sans" w:hAnsi="Open Sans" w:cs="Arial"/>
                                <w:color w:val="A5A5A5" w:themeColor="accent1" w:themeShade="BF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E1D8B" id="_x0000_s1035" type="#_x0000_t202" alt="Text Box 11" style="position:absolute;margin-left:159.8pt;margin-top:421.6pt;width:356pt;height:467pt;z-index:251684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" filled="f" stroked="f" strokeweight="1pt">
                <v:stroke miterlimit="4"/>
                <v:textbox style="mso-fit-shape-to-text:t" inset="1.27mm,1.27mm,1.27mm,1.27mm">
                  <w:txbxContent>
                    <w:p w14:paraId="25A4E162" w14:textId="099C2334" w:rsidR="00396E32" w:rsidRPr="00EC664B" w:rsidRDefault="0056526C" w:rsidP="00396E32">
                      <w:pPr>
                        <w:pStyle w:val="Body"/>
                        <w:spacing w:after="0"/>
                        <w:rPr>
                          <w:rStyle w:val="Hyperlink"/>
                          <w:rFonts w:ascii="Open Sans" w:eastAsia="Open Sans" w:hAnsi="Open Sans" w:cs="Open Sans"/>
                          <w:color w:val="A5A5A5" w:themeColor="accent1" w:themeShade="BF"/>
                          <w:sz w:val="18"/>
                          <w:szCs w:val="18"/>
                          <w:u w:val="none"/>
                          <w:rtl/>
                        </w:rPr>
                      </w:pPr>
                      <w:r w:rsidRPr="00EC664B">
                        <w:rPr>
                          <w:rFonts w:ascii="Open Sans" w:eastAsia="Open Sans" w:hAnsi="Open Sans" w:cs="Arial"/>
                          <w:color w:val="A5A5A5" w:themeColor="accent1" w:themeShade="BF"/>
                          <w:sz w:val="18"/>
                          <w:szCs w:val="18"/>
                        </w:rPr>
                        <w:fldChar w:fldCharType="begin"/>
                      </w:r>
                      <w:r w:rsidRPr="00EC664B">
                        <w:rPr>
                          <w:rFonts w:ascii="Open Sans" w:eastAsia="Open Sans" w:hAnsi="Open Sans" w:cs="Arial"/>
                          <w:color w:val="A5A5A5" w:themeColor="accent1" w:themeShade="BF"/>
                          <w:sz w:val="18"/>
                          <w:szCs w:val="18"/>
                        </w:rPr>
                        <w:instrText>HYPERLINK "https://www.freecodecamp.org/certification/bakhshandeh_morteza/responsive-web-design"</w:instrText>
                      </w:r>
                      <w:r w:rsidRPr="00EC664B">
                        <w:rPr>
                          <w:rFonts w:ascii="Open Sans" w:eastAsia="Open Sans" w:hAnsi="Open Sans" w:cs="Arial"/>
                          <w:color w:val="A5A5A5" w:themeColor="accent1" w:themeShade="BF"/>
                          <w:sz w:val="18"/>
                          <w:szCs w:val="18"/>
                        </w:rPr>
                      </w:r>
                      <w:r w:rsidRPr="00EC664B">
                        <w:rPr>
                          <w:rFonts w:ascii="Open Sans" w:eastAsia="Open Sans" w:hAnsi="Open Sans" w:cs="Arial"/>
                          <w:color w:val="A5A5A5" w:themeColor="accent1" w:themeShade="BF"/>
                          <w:sz w:val="18"/>
                          <w:szCs w:val="18"/>
                        </w:rPr>
                        <w:fldChar w:fldCharType="separate"/>
                      </w:r>
                      <w:r w:rsidR="00396E32" w:rsidRPr="00EC664B">
                        <w:rPr>
                          <w:rStyle w:val="Hyperlink"/>
                          <w:rFonts w:ascii="Open Sans" w:eastAsia="Open Sans" w:hAnsi="Open Sans" w:cs="Arial"/>
                          <w:color w:val="A5A5A5" w:themeColor="accent1" w:themeShade="BF"/>
                          <w:sz w:val="18"/>
                          <w:szCs w:val="18"/>
                          <w:u w:val="none"/>
                        </w:rPr>
                        <w:t>- Responsive Web</w:t>
                      </w:r>
                      <w:r w:rsidR="00396E32" w:rsidRPr="00EC664B">
                        <w:rPr>
                          <w:rStyle w:val="Hyperlink"/>
                          <w:rFonts w:ascii="Open Sans" w:eastAsia="Open Sans" w:hAnsi="Open Sans" w:cs="Arial"/>
                          <w:color w:val="A5A5A5" w:themeColor="accent1" w:themeShade="BF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="00396E32" w:rsidRPr="00EC664B">
                        <w:rPr>
                          <w:rStyle w:val="Hyperlink"/>
                          <w:rFonts w:ascii="Open Sans" w:eastAsia="Open Sans" w:hAnsi="Open Sans" w:cs="Arial"/>
                          <w:color w:val="A5A5A5" w:themeColor="accent1" w:themeShade="BF"/>
                          <w:sz w:val="18"/>
                          <w:szCs w:val="18"/>
                          <w:u w:val="none"/>
                        </w:rPr>
                        <w:t>Design</w:t>
                      </w:r>
                      <w:r w:rsidRPr="00EC664B">
                        <w:rPr>
                          <w:rStyle w:val="Hyperlink"/>
                          <w:rFonts w:ascii="Open Sans" w:eastAsia="Open Sans" w:hAnsi="Open Sans" w:cs="Open Sans"/>
                          <w:color w:val="A5A5A5" w:themeColor="accent1" w:themeShade="BF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="00EC664B">
                        <w:rPr>
                          <w:rStyle w:val="Hyperlink"/>
                          <w:rFonts w:ascii="Open Sans" w:eastAsia="Open Sans" w:hAnsi="Open Sans" w:cs="Open Sans"/>
                          <w:color w:val="A5A5A5" w:themeColor="accent1" w:themeShade="BF"/>
                          <w:sz w:val="18"/>
                          <w:szCs w:val="18"/>
                          <w:u w:val="none"/>
                        </w:rPr>
                        <w:t xml:space="preserve">                                                                         </w:t>
                      </w:r>
                      <w:r w:rsidRPr="00EC664B">
                        <w:rPr>
                          <w:rStyle w:val="Hyperlink"/>
                          <w:rFonts w:ascii="Open Sans" w:eastAsia="Open Sans" w:hAnsi="Open Sans" w:cs="Open Sans"/>
                          <w:color w:val="A5A5A5" w:themeColor="accent1" w:themeShade="BF"/>
                          <w:sz w:val="18"/>
                          <w:szCs w:val="18"/>
                          <w:u w:val="none"/>
                        </w:rPr>
                        <w:t xml:space="preserve"> J</w:t>
                      </w:r>
                      <w:r w:rsidR="00396E32" w:rsidRPr="00EC664B">
                        <w:rPr>
                          <w:rStyle w:val="Hyperlink"/>
                          <w:rFonts w:ascii="Open Sans" w:eastAsia="Open Sans" w:hAnsi="Open Sans" w:cs="Arial"/>
                          <w:color w:val="A5A5A5" w:themeColor="accent1" w:themeShade="BF"/>
                          <w:sz w:val="18"/>
                          <w:szCs w:val="18"/>
                          <w:u w:val="none"/>
                        </w:rPr>
                        <w:t xml:space="preserve">anuary </w:t>
                      </w:r>
                      <w:r w:rsidR="005B5C05" w:rsidRPr="00EC664B">
                        <w:rPr>
                          <w:rStyle w:val="Hyperlink"/>
                          <w:rFonts w:ascii="Open Sans" w:eastAsia="Open Sans" w:hAnsi="Open Sans" w:cs="Arial"/>
                          <w:color w:val="A5A5A5" w:themeColor="accent1" w:themeShade="BF"/>
                          <w:sz w:val="18"/>
                          <w:szCs w:val="18"/>
                          <w:u w:val="none"/>
                        </w:rPr>
                        <w:t>7</w:t>
                      </w:r>
                      <w:r w:rsidR="005B5C05" w:rsidRPr="00EC664B">
                        <w:rPr>
                          <w:rStyle w:val="Hyperlink"/>
                          <w:rFonts w:ascii="Open Sans" w:eastAsia="Open Sans" w:hAnsi="Open Sans" w:cs="Open Sans"/>
                          <w:color w:val="A5A5A5" w:themeColor="accent1" w:themeShade="BF"/>
                          <w:sz w:val="18"/>
                          <w:szCs w:val="18"/>
                          <w:u w:val="none"/>
                        </w:rPr>
                        <w:t xml:space="preserve">, </w:t>
                      </w:r>
                      <w:r w:rsidR="005B5C05" w:rsidRPr="00EC664B">
                        <w:rPr>
                          <w:rStyle w:val="Hyperlink"/>
                          <w:rFonts w:ascii="Open Sans" w:eastAsia="Open Sans" w:hAnsi="Open Sans" w:cs="Times New Roman" w:hint="cs"/>
                          <w:color w:val="A5A5A5" w:themeColor="accent1" w:themeShade="BF"/>
                          <w:sz w:val="18"/>
                          <w:szCs w:val="18"/>
                          <w:u w:val="none"/>
                          <w:rtl/>
                        </w:rPr>
                        <w:t>2024</w:t>
                      </w:r>
                    </w:p>
                    <w:p w14:paraId="41674458" w14:textId="4E86C910" w:rsidR="00396E32" w:rsidRPr="00EC664B" w:rsidRDefault="0056526C" w:rsidP="003B5B89">
                      <w:pPr>
                        <w:pStyle w:val="Body"/>
                        <w:spacing w:after="0"/>
                        <w:rPr>
                          <w:rFonts w:cs="Arial"/>
                          <w:color w:val="A5A5A5" w:themeColor="accent1" w:themeShade="BF"/>
                          <w:lang w:bidi="fa-IR"/>
                        </w:rPr>
                      </w:pPr>
                      <w:r w:rsidRPr="00EC664B">
                        <w:rPr>
                          <w:rFonts w:ascii="Open Sans" w:eastAsia="Open Sans" w:hAnsi="Open Sans" w:cs="Arial"/>
                          <w:color w:val="A5A5A5" w:themeColor="accent1" w:themeShade="BF"/>
                          <w:sz w:val="18"/>
                          <w:szCs w:val="18"/>
                        </w:rPr>
                        <w:fldChar w:fldCharType="end"/>
                      </w:r>
                      <w:hyperlink r:id="rId14" w:history="1">
                        <w:r w:rsidR="003B5B89" w:rsidRPr="00EC664B">
                          <w:rPr>
                            <w:rStyle w:val="Hyperlink"/>
                            <w:rFonts w:ascii="Open Sans" w:eastAsia="Open Sans" w:hAnsi="Open Sans" w:cs="Open Sans"/>
                            <w:color w:val="A5A5A5" w:themeColor="accent1" w:themeShade="BF"/>
                            <w:sz w:val="18"/>
                            <w:szCs w:val="18"/>
                            <w:u w:val="none"/>
                          </w:rPr>
                          <w:t>- J</w:t>
                        </w:r>
                        <w:r w:rsidR="003B5B89" w:rsidRPr="00EC664B">
                          <w:rPr>
                            <w:rStyle w:val="Hyperlink"/>
                            <w:rFonts w:ascii="Open Sans" w:eastAsia="Open Sans" w:hAnsi="Open Sans" w:cs="Arial"/>
                            <w:color w:val="A5A5A5" w:themeColor="accent1" w:themeShade="BF"/>
                            <w:sz w:val="18"/>
                            <w:szCs w:val="18"/>
                            <w:u w:val="none"/>
                          </w:rPr>
                          <w:t xml:space="preserve">avaScript Algorithms and </w:t>
                        </w:r>
                        <w:r w:rsidR="003B5B89" w:rsidRPr="00EC664B">
                          <w:rPr>
                            <w:rStyle w:val="Hyperlink"/>
                            <w:rFonts w:ascii="Open Sans" w:eastAsia="Open Sans" w:hAnsi="Open Sans" w:cs="Arial"/>
                            <w:color w:val="A5A5A5" w:themeColor="accent1" w:themeShade="BF"/>
                            <w:sz w:val="18"/>
                            <w:szCs w:val="18"/>
                            <w:u w:val="none"/>
                          </w:rPr>
                          <w:t>D</w:t>
                        </w:r>
                        <w:r w:rsidR="003B5B89" w:rsidRPr="00EC664B">
                          <w:rPr>
                            <w:rStyle w:val="Hyperlink"/>
                            <w:rFonts w:ascii="Open Sans" w:eastAsia="Open Sans" w:hAnsi="Open Sans" w:cs="Arial"/>
                            <w:color w:val="A5A5A5" w:themeColor="accent1" w:themeShade="BF"/>
                            <w:sz w:val="18"/>
                            <w:szCs w:val="18"/>
                            <w:u w:val="none"/>
                          </w:rPr>
                          <w:t>ata Structures</w:t>
                        </w:r>
                        <w:r w:rsidR="00EC664B">
                          <w:rPr>
                            <w:rStyle w:val="Hyperlink"/>
                            <w:rFonts w:ascii="Open Sans" w:eastAsia="Open Sans" w:hAnsi="Open Sans" w:cs="Arial"/>
                            <w:color w:val="A5A5A5" w:themeColor="accent1" w:themeShade="BF"/>
                            <w:sz w:val="18"/>
                            <w:szCs w:val="18"/>
                            <w:u w:val="none"/>
                          </w:rPr>
                          <w:t xml:space="preserve">                                  </w:t>
                        </w:r>
                        <w:r w:rsidRPr="00EC664B">
                          <w:rPr>
                            <w:rStyle w:val="Hyperlink"/>
                            <w:rFonts w:ascii="Open Sans" w:eastAsia="Open Sans" w:hAnsi="Open Sans" w:cs="Arial"/>
                            <w:color w:val="A5A5A5" w:themeColor="accent1" w:themeShade="BF"/>
                            <w:sz w:val="18"/>
                            <w:szCs w:val="18"/>
                            <w:u w:val="none"/>
                          </w:rPr>
                          <w:t xml:space="preserve"> </w:t>
                        </w:r>
                        <w:r w:rsidR="003B5B89" w:rsidRPr="00EC664B">
                          <w:rPr>
                            <w:rStyle w:val="Hyperlink"/>
                            <w:rFonts w:ascii="Open Sans" w:eastAsia="Open Sans" w:hAnsi="Open Sans" w:cs="Arial"/>
                            <w:color w:val="A5A5A5" w:themeColor="accent1" w:themeShade="BF"/>
                            <w:sz w:val="18"/>
                            <w:szCs w:val="18"/>
                            <w:u w:val="none"/>
                          </w:rPr>
                          <w:t>November 24, 2023</w:t>
                        </w:r>
                      </w:hyperlink>
                      <w:r w:rsidR="003B5B89" w:rsidRPr="00EC664B">
                        <w:rPr>
                          <w:rStyle w:val="Hyperlink"/>
                          <w:rFonts w:ascii="Open Sans" w:eastAsia="Open Sans" w:hAnsi="Open Sans" w:cs="Arial"/>
                          <w:color w:val="A5A5A5" w:themeColor="accent1" w:themeShade="BF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6B5B5D08" wp14:editId="55F711FD">
                <wp:simplePos x="0" y="0"/>
                <wp:positionH relativeFrom="column">
                  <wp:posOffset>2023110</wp:posOffset>
                </wp:positionH>
                <wp:positionV relativeFrom="line">
                  <wp:posOffset>5069263</wp:posOffset>
                </wp:positionV>
                <wp:extent cx="2680335" cy="269240"/>
                <wp:effectExtent l="0" t="0" r="0" b="0"/>
                <wp:wrapNone/>
                <wp:docPr id="821954349" name="officeArt object" descr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0335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287B3A9" w14:textId="77777777" w:rsidR="00396E32" w:rsidRDefault="00396E32" w:rsidP="00396E32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  <w:lang w:val="de-DE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5D08" id="_x0000_s1036" type="#_x0000_t202" alt="Text Box 491" style="position:absolute;margin-left:159.3pt;margin-top:399.15pt;width:211.05pt;height:21.2pt;z-index:25168384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2287B3A9" w14:textId="77777777" w:rsidR="00396E32" w:rsidRDefault="00396E32" w:rsidP="00396E32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  <w:lang w:val="de-DE"/>
                        </w:rPr>
                        <w:t>Certifications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396E32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10F9B79B" wp14:editId="694830E0">
                <wp:simplePos x="0" y="0"/>
                <wp:positionH relativeFrom="page">
                  <wp:posOffset>488315</wp:posOffset>
                </wp:positionH>
                <wp:positionV relativeFrom="page">
                  <wp:posOffset>3359150</wp:posOffset>
                </wp:positionV>
                <wp:extent cx="1768475" cy="231140"/>
                <wp:effectExtent l="0" t="0" r="3175" b="0"/>
                <wp:wrapNone/>
                <wp:docPr id="1073741832" name="officeArt object" descr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04B99E" w14:textId="77777777" w:rsidR="00396E32" w:rsidRPr="006B7459" w:rsidRDefault="00396E32" w:rsidP="00396E32">
                            <w:pPr>
                              <w:pStyle w:val="Body"/>
                              <w:spacing w:after="0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9B79B" id="_x0000_s1037" type="#_x0000_t202" alt="TextBox 8" style="position:absolute;margin-left:38.45pt;margin-top:264.5pt;width:139.25pt;height:18.2pt;z-index: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" filled="f" stroked="f" strokeweight="1pt">
                <v:stroke miterlimit="4"/>
                <v:textbox style="mso-fit-shape-to-text:t" inset="1.27mm,1.27mm,1.27mm,1.27mm">
                  <w:txbxContent>
                    <w:p w14:paraId="7804B99E" w14:textId="77777777" w:rsidR="00396E32" w:rsidRPr="006B7459" w:rsidRDefault="00396E32" w:rsidP="00396E32">
                      <w:pPr>
                        <w:pStyle w:val="Body"/>
                        <w:spacing w:after="0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6E32">
        <w:rPr>
          <w:noProof/>
        </w:rPr>
        <w:t>‘</w:t>
      </w:r>
      <w:r w:rsidR="00FF43E9"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201B6671" wp14:editId="73061891">
                <wp:simplePos x="0" y="0"/>
                <wp:positionH relativeFrom="page">
                  <wp:posOffset>354330</wp:posOffset>
                </wp:positionH>
                <wp:positionV relativeFrom="page">
                  <wp:posOffset>2426970</wp:posOffset>
                </wp:positionV>
                <wp:extent cx="1768475" cy="231140"/>
                <wp:effectExtent l="0" t="0" r="3175" b="0"/>
                <wp:wrapNone/>
                <wp:docPr id="1073741828" name="officeArt object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EE764A4" w14:textId="11F48D22" w:rsidR="00396E32" w:rsidRPr="00FA40FA" w:rsidRDefault="00FE7C78" w:rsidP="00396E32">
                            <w:pPr>
                              <w:pStyle w:val="Body"/>
                              <w:spacing w:after="0"/>
                              <w:rPr>
                                <w:rFonts w:cs="Arial"/>
                                <w:color w:val="7F7F7F" w:themeColor="text1" w:themeTint="80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A40FA">
                              <w:rPr>
                                <w:rFonts w:ascii="Open Sans" w:eastAsia="Open Sans" w:hAnsi="Open Sans" w:cs="Arial"/>
                                <w:color w:val="7F7F7F" w:themeColor="text1" w:themeTint="80"/>
                                <w:kern w:val="24"/>
                                <w:sz w:val="24"/>
                                <w:szCs w:val="24"/>
                                <w:u w:color="545453"/>
                                <w:lang w:bidi="fa-IR"/>
                              </w:rPr>
                              <w:t>BCFCODE@gmail.com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B6671" id="_x0000_s1038" type="#_x0000_t202" alt="TextBox 10" style="position:absolute;margin-left:27.9pt;margin-top:191.1pt;width:139.25pt;height:18.2pt;z-index: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" filled="f" stroked="f" strokeweight="1pt">
                <v:stroke miterlimit="4"/>
                <v:textbox style="mso-fit-shape-to-text:t" inset="1.27mm,1.27mm,1.27mm,1.27mm">
                  <w:txbxContent>
                    <w:p w14:paraId="3EE764A4" w14:textId="11F48D22" w:rsidR="00396E32" w:rsidRPr="00FA40FA" w:rsidRDefault="00FE7C78" w:rsidP="00396E32">
                      <w:pPr>
                        <w:pStyle w:val="Body"/>
                        <w:spacing w:after="0"/>
                        <w:rPr>
                          <w:rFonts w:cs="Arial"/>
                          <w:color w:val="7F7F7F" w:themeColor="text1" w:themeTint="80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A40FA">
                        <w:rPr>
                          <w:rFonts w:ascii="Open Sans" w:eastAsia="Open Sans" w:hAnsi="Open Sans" w:cs="Arial"/>
                          <w:color w:val="7F7F7F" w:themeColor="text1" w:themeTint="80"/>
                          <w:kern w:val="24"/>
                          <w:sz w:val="24"/>
                          <w:szCs w:val="24"/>
                          <w:u w:color="545453"/>
                          <w:lang w:bidi="fa-IR"/>
                        </w:rPr>
                        <w:t>BCFCODE@gmail.com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291A"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7270E7E9" wp14:editId="3C363715">
                <wp:simplePos x="0" y="0"/>
                <wp:positionH relativeFrom="page">
                  <wp:posOffset>338455</wp:posOffset>
                </wp:positionH>
                <wp:positionV relativeFrom="page">
                  <wp:posOffset>2773045</wp:posOffset>
                </wp:positionV>
                <wp:extent cx="2019300" cy="485775"/>
                <wp:effectExtent l="0" t="0" r="0" b="0"/>
                <wp:wrapNone/>
                <wp:docPr id="1073741830" name="officeArt object" descr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85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210D104" w14:textId="77777777" w:rsidR="00396E32" w:rsidRPr="003004C9" w:rsidRDefault="00000000" w:rsidP="00396E32">
                            <w:pPr>
                              <w:pStyle w:val="Body"/>
                              <w:spacing w:after="0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396E32" w:rsidRPr="003004C9"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u w:val="none"/>
                                </w:rPr>
                                <w:t>Morteza Bakhshandeh | LinkedIn</w:t>
                              </w:r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0E7E9" id="_x0000_s1039" type="#_x0000_t202" alt="TextBox 10" style="position:absolute;margin-left:26.65pt;margin-top:218.35pt;width:159pt;height:38.25pt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" filled="f" stroked="f" strokeweight="1pt">
                <v:stroke miterlimit="4"/>
                <v:textbox inset="1.27mm,1.27mm,1.27mm,1.27mm">
                  <w:txbxContent>
                    <w:p w14:paraId="3210D104" w14:textId="77777777" w:rsidR="00396E32" w:rsidRPr="003004C9" w:rsidRDefault="00000000" w:rsidP="00396E32">
                      <w:pPr>
                        <w:pStyle w:val="Body"/>
                        <w:spacing w:after="0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hyperlink r:id="rId16" w:history="1">
                        <w:r w:rsidR="00396E32" w:rsidRPr="003004C9">
                          <w:rPr>
                            <w:rStyle w:val="Hyperlink"/>
                            <w:rFonts w:ascii="Open Sans" w:eastAsia="Open Sans" w:hAnsi="Open Sans" w:cs="Open Sans"/>
                            <w:color w:val="808080" w:themeColor="background1" w:themeShade="80"/>
                            <w:kern w:val="24"/>
                            <w:sz w:val="18"/>
                            <w:szCs w:val="18"/>
                            <w:u w:val="none"/>
                          </w:rPr>
                          <w:t>Morteza Bakhshandeh | LinkedIn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291A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0C10CD9B" wp14:editId="306E0D3D">
                <wp:simplePos x="0" y="0"/>
                <wp:positionH relativeFrom="column">
                  <wp:posOffset>-371475</wp:posOffset>
                </wp:positionH>
                <wp:positionV relativeFrom="line">
                  <wp:posOffset>2127885</wp:posOffset>
                </wp:positionV>
                <wp:extent cx="2004060" cy="269240"/>
                <wp:effectExtent l="0" t="0" r="0" b="0"/>
                <wp:wrapNone/>
                <wp:docPr id="1073741844" name="officeArt object" descr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2692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19AE3B6" w14:textId="77777777" w:rsidR="00396E32" w:rsidRDefault="00396E32" w:rsidP="00396E32">
                            <w:pPr>
                              <w:pStyle w:val="Body"/>
                            </w:pPr>
                            <w:r>
                              <w:rPr>
                                <w:rFonts w:ascii="Raleway" w:eastAsia="Raleway" w:hAnsi="Raleway" w:cs="Raleway"/>
                                <w:color w:val="BAA880"/>
                                <w:spacing w:val="32"/>
                                <w:sz w:val="24"/>
                                <w:szCs w:val="24"/>
                                <w:u w:color="BAA88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0CD9B" id="_x0000_s1040" type="#_x0000_t202" alt="Text Box 454" style="position:absolute;margin-left:-29.25pt;margin-top:167.55pt;width:157.8pt;height:21.2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" filled="f" stroked="f" strokeweight="1pt">
                <v:stroke miterlimit="4"/>
                <v:textbox inset="1.27mm,1.27mm,1.27mm,1.27mm">
                  <w:txbxContent>
                    <w:p w14:paraId="419AE3B6" w14:textId="77777777" w:rsidR="00396E32" w:rsidRDefault="00396E32" w:rsidP="00396E32">
                      <w:pPr>
                        <w:pStyle w:val="Body"/>
                      </w:pPr>
                      <w:r>
                        <w:rPr>
                          <w:rFonts w:ascii="Raleway" w:eastAsia="Raleway" w:hAnsi="Raleway" w:cs="Raleway"/>
                          <w:color w:val="BAA880"/>
                          <w:spacing w:val="32"/>
                          <w:sz w:val="24"/>
                          <w:szCs w:val="24"/>
                          <w:u w:color="BAA880"/>
                        </w:rPr>
                        <w:t>SKILLS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D6291A"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03E1AC04" wp14:editId="0937FB8F">
                <wp:simplePos x="0" y="0"/>
                <wp:positionH relativeFrom="page">
                  <wp:posOffset>370205</wp:posOffset>
                </wp:positionH>
                <wp:positionV relativeFrom="page">
                  <wp:posOffset>3074035</wp:posOffset>
                </wp:positionV>
                <wp:extent cx="2888615" cy="257810"/>
                <wp:effectExtent l="0" t="0" r="0" b="0"/>
                <wp:wrapNone/>
                <wp:docPr id="1395335386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15" cy="2578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CD996B1" w14:textId="1F121EA0" w:rsidR="00A02E84" w:rsidRPr="00D6291A" w:rsidRDefault="00000000" w:rsidP="006929FC">
                            <w:pPr>
                              <w:pStyle w:val="Body"/>
                              <w:spacing w:after="0"/>
                              <w:rPr>
                                <w:rFonts w:ascii="Raleway" w:hAnsi="Raleway" w:cs="Arial"/>
                                <w:color w:val="7C7C7C" w:themeColor="background2" w:themeShade="80"/>
                                <w:sz w:val="24"/>
                                <w:szCs w:val="24"/>
                                <w:lang w:bidi="fa-IR"/>
                              </w:rPr>
                            </w:pPr>
                            <w:hyperlink r:id="rId17" w:history="1">
                              <w:r w:rsidR="00A02E84" w:rsidRPr="00D6291A">
                                <w:rPr>
                                  <w:rStyle w:val="Hyperlink"/>
                                  <w:rFonts w:ascii="Raleway" w:eastAsia="Open Sans" w:hAnsi="Raleway" w:cs="Arial"/>
                                  <w:color w:val="7C7C7C" w:themeColor="background2" w:themeShade="80"/>
                                  <w:kern w:val="24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BakhshandehMorteza.ir</w:t>
                              </w:r>
                            </w:hyperlink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AC04" id="_x0000_s1041" type="#_x0000_t202" alt="TextBox 11" style="position:absolute;margin-left:29.15pt;margin-top:242.05pt;width:227.45pt;height:20.3pt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" filled="f" stroked="f" strokeweight="1pt">
                <v:stroke miterlimit="4"/>
                <v:textbox inset="1.27mm,1.27mm,1.27mm,1.27mm">
                  <w:txbxContent>
                    <w:p w14:paraId="1CD996B1" w14:textId="1F121EA0" w:rsidR="00A02E84" w:rsidRPr="00D6291A" w:rsidRDefault="00000000" w:rsidP="006929FC">
                      <w:pPr>
                        <w:pStyle w:val="Body"/>
                        <w:spacing w:after="0"/>
                        <w:rPr>
                          <w:rFonts w:ascii="Raleway" w:hAnsi="Raleway" w:cs="Arial"/>
                          <w:color w:val="7C7C7C" w:themeColor="background2" w:themeShade="80"/>
                          <w:sz w:val="24"/>
                          <w:szCs w:val="24"/>
                          <w:lang w:bidi="fa-IR"/>
                        </w:rPr>
                      </w:pPr>
                      <w:hyperlink r:id="rId18" w:history="1">
                        <w:r w:rsidR="00A02E84" w:rsidRPr="00D6291A">
                          <w:rPr>
                            <w:rStyle w:val="Hyperlink"/>
                            <w:rFonts w:ascii="Raleway" w:eastAsia="Open Sans" w:hAnsi="Raleway" w:cs="Arial"/>
                            <w:color w:val="7C7C7C" w:themeColor="background2" w:themeShade="80"/>
                            <w:kern w:val="24"/>
                            <w:sz w:val="24"/>
                            <w:szCs w:val="24"/>
                            <w:u w:val="none"/>
                            <w:lang w:bidi="fa-IR"/>
                          </w:rPr>
                          <w:t>BakhshandehMorteza.ir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291A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1F0E58D9" wp14:editId="3EF33800">
                <wp:simplePos x="0" y="0"/>
                <wp:positionH relativeFrom="page">
                  <wp:posOffset>325120</wp:posOffset>
                </wp:positionH>
                <wp:positionV relativeFrom="page">
                  <wp:posOffset>3359150</wp:posOffset>
                </wp:positionV>
                <wp:extent cx="1855470" cy="0"/>
                <wp:effectExtent l="0" t="0" r="0" b="0"/>
                <wp:wrapNone/>
                <wp:docPr id="1073741843" name="officeArt object" descr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547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BFBFB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25388" id="officeArt object" o:spid="_x0000_s1026" alt="Straight Connector 42" style="position:absolute;z-index: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25.6pt,264.5pt" to="171.7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" strokecolor="#bfbfbf">
                <v:stroke joinstyle="miter"/>
                <w10:wrap anchorx="page" anchory="page"/>
              </v:line>
            </w:pict>
          </mc:Fallback>
        </mc:AlternateContent>
      </w:r>
      <w:r w:rsidR="00D6291A" w:rsidRPr="00396E32">
        <w:rPr>
          <w:noProof/>
          <w:color w:val="DFDFDF" w:themeColor="background2" w:themeShade="E6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654AF83" wp14:editId="3C726BC2">
                <wp:simplePos x="0" y="0"/>
                <wp:positionH relativeFrom="page">
                  <wp:posOffset>176530</wp:posOffset>
                </wp:positionH>
                <wp:positionV relativeFrom="page">
                  <wp:posOffset>2510790</wp:posOffset>
                </wp:positionV>
                <wp:extent cx="170180" cy="170180"/>
                <wp:effectExtent l="0" t="0" r="1270" b="1270"/>
                <wp:wrapNone/>
                <wp:docPr id="1073741827" name="officeArt object" descr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45" y="21600"/>
                                <a:pt x="0" y="16755"/>
                                <a:pt x="0" y="10800"/>
                              </a:cubicBezTo>
                              <a:cubicBezTo>
                                <a:pt x="0" y="4845"/>
                                <a:pt x="4845" y="0"/>
                                <a:pt x="10800" y="0"/>
                              </a:cubicBezTo>
                              <a:cubicBezTo>
                                <a:pt x="16755" y="0"/>
                                <a:pt x="21600" y="4845"/>
                                <a:pt x="21600" y="10800"/>
                              </a:cubicBezTo>
                              <a:cubicBezTo>
                                <a:pt x="21600" y="16755"/>
                                <a:pt x="16755" y="21600"/>
                                <a:pt x="10800" y="21600"/>
                              </a:cubicBezTo>
                              <a:close/>
                              <a:moveTo>
                                <a:pt x="16452" y="7772"/>
                              </a:moveTo>
                              <a:cubicBezTo>
                                <a:pt x="16150" y="7116"/>
                                <a:pt x="15746" y="6611"/>
                                <a:pt x="15241" y="6157"/>
                              </a:cubicBezTo>
                              <a:cubicBezTo>
                                <a:pt x="14736" y="5753"/>
                                <a:pt x="14131" y="5400"/>
                                <a:pt x="13424" y="5148"/>
                              </a:cubicBezTo>
                              <a:cubicBezTo>
                                <a:pt x="12718" y="4946"/>
                                <a:pt x="11961" y="4794"/>
                                <a:pt x="11153" y="4794"/>
                              </a:cubicBezTo>
                              <a:cubicBezTo>
                                <a:pt x="10295" y="4794"/>
                                <a:pt x="9488" y="4946"/>
                                <a:pt x="8731" y="5249"/>
                              </a:cubicBezTo>
                              <a:cubicBezTo>
                                <a:pt x="7974" y="5551"/>
                                <a:pt x="7267" y="5955"/>
                                <a:pt x="6712" y="6510"/>
                              </a:cubicBezTo>
                              <a:cubicBezTo>
                                <a:pt x="6107" y="7065"/>
                                <a:pt x="5652" y="7721"/>
                                <a:pt x="5299" y="8479"/>
                              </a:cubicBezTo>
                              <a:cubicBezTo>
                                <a:pt x="4996" y="9286"/>
                                <a:pt x="4794" y="10144"/>
                                <a:pt x="4794" y="11103"/>
                              </a:cubicBezTo>
                              <a:cubicBezTo>
                                <a:pt x="4794" y="12011"/>
                                <a:pt x="4946" y="12869"/>
                                <a:pt x="5249" y="13576"/>
                              </a:cubicBezTo>
                              <a:cubicBezTo>
                                <a:pt x="5551" y="14282"/>
                                <a:pt x="5955" y="14888"/>
                                <a:pt x="6510" y="15393"/>
                              </a:cubicBezTo>
                              <a:cubicBezTo>
                                <a:pt x="7015" y="15847"/>
                                <a:pt x="7671" y="16250"/>
                                <a:pt x="8378" y="16503"/>
                              </a:cubicBezTo>
                              <a:cubicBezTo>
                                <a:pt x="9135" y="16705"/>
                                <a:pt x="9892" y="16856"/>
                                <a:pt x="10750" y="16856"/>
                              </a:cubicBezTo>
                              <a:cubicBezTo>
                                <a:pt x="11254" y="16856"/>
                                <a:pt x="11658" y="16806"/>
                                <a:pt x="12062" y="16755"/>
                              </a:cubicBezTo>
                              <a:cubicBezTo>
                                <a:pt x="12415" y="16654"/>
                                <a:pt x="12768" y="16553"/>
                                <a:pt x="13172" y="16351"/>
                              </a:cubicBezTo>
                              <a:cubicBezTo>
                                <a:pt x="12768" y="15090"/>
                                <a:pt x="12768" y="15090"/>
                                <a:pt x="12768" y="15090"/>
                              </a:cubicBezTo>
                              <a:cubicBezTo>
                                <a:pt x="12465" y="15241"/>
                                <a:pt x="12163" y="15342"/>
                                <a:pt x="11860" y="15393"/>
                              </a:cubicBezTo>
                              <a:cubicBezTo>
                                <a:pt x="11557" y="15443"/>
                                <a:pt x="11254" y="15493"/>
                                <a:pt x="11002" y="15493"/>
                              </a:cubicBezTo>
                              <a:cubicBezTo>
                                <a:pt x="10245" y="15493"/>
                                <a:pt x="9538" y="15393"/>
                                <a:pt x="8983" y="15140"/>
                              </a:cubicBezTo>
                              <a:cubicBezTo>
                                <a:pt x="8378" y="14938"/>
                                <a:pt x="7873" y="14686"/>
                                <a:pt x="7520" y="14282"/>
                              </a:cubicBezTo>
                              <a:cubicBezTo>
                                <a:pt x="7116" y="13879"/>
                                <a:pt x="6813" y="13424"/>
                                <a:pt x="6611" y="12869"/>
                              </a:cubicBezTo>
                              <a:cubicBezTo>
                                <a:pt x="6409" y="12364"/>
                                <a:pt x="6258" y="11708"/>
                                <a:pt x="6258" y="11052"/>
                              </a:cubicBezTo>
                              <a:cubicBezTo>
                                <a:pt x="6258" y="10346"/>
                                <a:pt x="6409" y="9690"/>
                                <a:pt x="6662" y="9084"/>
                              </a:cubicBezTo>
                              <a:cubicBezTo>
                                <a:pt x="6914" y="8529"/>
                                <a:pt x="7217" y="8024"/>
                                <a:pt x="7671" y="7570"/>
                              </a:cubicBezTo>
                              <a:cubicBezTo>
                                <a:pt x="8125" y="7116"/>
                                <a:pt x="8630" y="6813"/>
                                <a:pt x="9236" y="6561"/>
                              </a:cubicBezTo>
                              <a:cubicBezTo>
                                <a:pt x="9791" y="6308"/>
                                <a:pt x="10447" y="6207"/>
                                <a:pt x="11153" y="6207"/>
                              </a:cubicBezTo>
                              <a:cubicBezTo>
                                <a:pt x="11708" y="6207"/>
                                <a:pt x="12314" y="6258"/>
                                <a:pt x="12819" y="6409"/>
                              </a:cubicBezTo>
                              <a:cubicBezTo>
                                <a:pt x="13323" y="6561"/>
                                <a:pt x="13778" y="6763"/>
                                <a:pt x="14181" y="7065"/>
                              </a:cubicBezTo>
                              <a:cubicBezTo>
                                <a:pt x="14535" y="7368"/>
                                <a:pt x="14837" y="7772"/>
                                <a:pt x="15090" y="8226"/>
                              </a:cubicBezTo>
                              <a:cubicBezTo>
                                <a:pt x="15292" y="8680"/>
                                <a:pt x="15393" y="9236"/>
                                <a:pt x="15393" y="9892"/>
                              </a:cubicBezTo>
                              <a:cubicBezTo>
                                <a:pt x="15393" y="10346"/>
                                <a:pt x="15342" y="10750"/>
                                <a:pt x="15241" y="11103"/>
                              </a:cubicBezTo>
                              <a:cubicBezTo>
                                <a:pt x="15140" y="11406"/>
                                <a:pt x="14989" y="11708"/>
                                <a:pt x="14787" y="11910"/>
                              </a:cubicBezTo>
                              <a:cubicBezTo>
                                <a:pt x="14636" y="12163"/>
                                <a:pt x="14434" y="12314"/>
                                <a:pt x="14232" y="12415"/>
                              </a:cubicBezTo>
                              <a:cubicBezTo>
                                <a:pt x="13979" y="12516"/>
                                <a:pt x="13778" y="12566"/>
                                <a:pt x="13525" y="12566"/>
                              </a:cubicBezTo>
                              <a:cubicBezTo>
                                <a:pt x="13323" y="12566"/>
                                <a:pt x="13172" y="12465"/>
                                <a:pt x="13071" y="12314"/>
                              </a:cubicBezTo>
                              <a:cubicBezTo>
                                <a:pt x="13021" y="12112"/>
                                <a:pt x="13021" y="11809"/>
                                <a:pt x="13121" y="11406"/>
                              </a:cubicBezTo>
                              <a:cubicBezTo>
                                <a:pt x="13727" y="7822"/>
                                <a:pt x="13727" y="7822"/>
                                <a:pt x="13727" y="7822"/>
                              </a:cubicBezTo>
                              <a:cubicBezTo>
                                <a:pt x="12819" y="7822"/>
                                <a:pt x="12819" y="7822"/>
                                <a:pt x="12819" y="7822"/>
                              </a:cubicBezTo>
                              <a:cubicBezTo>
                                <a:pt x="12415" y="8226"/>
                                <a:pt x="12415" y="8226"/>
                                <a:pt x="12415" y="8226"/>
                              </a:cubicBezTo>
                              <a:cubicBezTo>
                                <a:pt x="12213" y="8075"/>
                                <a:pt x="12011" y="7974"/>
                                <a:pt x="11809" y="7873"/>
                              </a:cubicBezTo>
                              <a:cubicBezTo>
                                <a:pt x="11607" y="7772"/>
                                <a:pt x="11355" y="7721"/>
                                <a:pt x="11052" y="7721"/>
                              </a:cubicBezTo>
                              <a:cubicBezTo>
                                <a:pt x="10598" y="7721"/>
                                <a:pt x="10144" y="7873"/>
                                <a:pt x="9740" y="8125"/>
                              </a:cubicBezTo>
                              <a:cubicBezTo>
                                <a:pt x="9387" y="8327"/>
                                <a:pt x="9034" y="8680"/>
                                <a:pt x="8731" y="9084"/>
                              </a:cubicBezTo>
                              <a:cubicBezTo>
                                <a:pt x="8428" y="9437"/>
                                <a:pt x="8176" y="9892"/>
                                <a:pt x="7974" y="10447"/>
                              </a:cubicBezTo>
                              <a:cubicBezTo>
                                <a:pt x="7822" y="10951"/>
                                <a:pt x="7721" y="11456"/>
                                <a:pt x="7721" y="12011"/>
                              </a:cubicBezTo>
                              <a:cubicBezTo>
                                <a:pt x="7721" y="12314"/>
                                <a:pt x="7772" y="12566"/>
                                <a:pt x="7873" y="12819"/>
                              </a:cubicBezTo>
                              <a:cubicBezTo>
                                <a:pt x="7923" y="13071"/>
                                <a:pt x="8024" y="13273"/>
                                <a:pt x="8176" y="13424"/>
                              </a:cubicBezTo>
                              <a:cubicBezTo>
                                <a:pt x="8327" y="13576"/>
                                <a:pt x="8479" y="13727"/>
                                <a:pt x="8680" y="13828"/>
                              </a:cubicBezTo>
                              <a:cubicBezTo>
                                <a:pt x="8882" y="13879"/>
                                <a:pt x="9084" y="13929"/>
                                <a:pt x="9286" y="13929"/>
                              </a:cubicBezTo>
                              <a:cubicBezTo>
                                <a:pt x="9538" y="13929"/>
                                <a:pt x="9791" y="13929"/>
                                <a:pt x="10043" y="13828"/>
                              </a:cubicBezTo>
                              <a:cubicBezTo>
                                <a:pt x="10245" y="13727"/>
                                <a:pt x="10447" y="13626"/>
                                <a:pt x="10649" y="13525"/>
                              </a:cubicBezTo>
                              <a:cubicBezTo>
                                <a:pt x="10800" y="13374"/>
                                <a:pt x="11002" y="13222"/>
                                <a:pt x="11153" y="13021"/>
                              </a:cubicBezTo>
                              <a:cubicBezTo>
                                <a:pt x="11305" y="12869"/>
                                <a:pt x="11456" y="12667"/>
                                <a:pt x="11557" y="12516"/>
                              </a:cubicBezTo>
                              <a:cubicBezTo>
                                <a:pt x="11607" y="12516"/>
                                <a:pt x="11607" y="12516"/>
                                <a:pt x="11607" y="12516"/>
                              </a:cubicBezTo>
                              <a:cubicBezTo>
                                <a:pt x="11607" y="12768"/>
                                <a:pt x="11607" y="12970"/>
                                <a:pt x="11658" y="13172"/>
                              </a:cubicBezTo>
                              <a:cubicBezTo>
                                <a:pt x="11759" y="13374"/>
                                <a:pt x="11809" y="13525"/>
                                <a:pt x="11961" y="13626"/>
                              </a:cubicBezTo>
                              <a:cubicBezTo>
                                <a:pt x="12062" y="13727"/>
                                <a:pt x="12264" y="13828"/>
                                <a:pt x="12415" y="13879"/>
                              </a:cubicBezTo>
                              <a:cubicBezTo>
                                <a:pt x="12617" y="13929"/>
                                <a:pt x="12819" y="13929"/>
                                <a:pt x="13071" y="13929"/>
                              </a:cubicBezTo>
                              <a:cubicBezTo>
                                <a:pt x="13576" y="13929"/>
                                <a:pt x="14080" y="13828"/>
                                <a:pt x="14535" y="13626"/>
                              </a:cubicBezTo>
                              <a:cubicBezTo>
                                <a:pt x="14989" y="13424"/>
                                <a:pt x="15393" y="13121"/>
                                <a:pt x="15746" y="12768"/>
                              </a:cubicBezTo>
                              <a:cubicBezTo>
                                <a:pt x="16099" y="12415"/>
                                <a:pt x="16351" y="11961"/>
                                <a:pt x="16553" y="11507"/>
                              </a:cubicBezTo>
                              <a:cubicBezTo>
                                <a:pt x="16755" y="11002"/>
                                <a:pt x="16856" y="10447"/>
                                <a:pt x="16856" y="9892"/>
                              </a:cubicBezTo>
                              <a:cubicBezTo>
                                <a:pt x="16856" y="9084"/>
                                <a:pt x="16705" y="8378"/>
                                <a:pt x="16452" y="7772"/>
                              </a:cubicBezTo>
                              <a:close/>
                              <a:moveTo>
                                <a:pt x="11305" y="11759"/>
                              </a:moveTo>
                              <a:cubicBezTo>
                                <a:pt x="11204" y="11910"/>
                                <a:pt x="11052" y="12062"/>
                                <a:pt x="10951" y="12163"/>
                              </a:cubicBezTo>
                              <a:cubicBezTo>
                                <a:pt x="10800" y="12264"/>
                                <a:pt x="10649" y="12364"/>
                                <a:pt x="10548" y="12465"/>
                              </a:cubicBezTo>
                              <a:cubicBezTo>
                                <a:pt x="10396" y="12516"/>
                                <a:pt x="10245" y="12566"/>
                                <a:pt x="10144" y="12566"/>
                              </a:cubicBezTo>
                              <a:cubicBezTo>
                                <a:pt x="9841" y="12566"/>
                                <a:pt x="9639" y="12465"/>
                                <a:pt x="9488" y="12314"/>
                              </a:cubicBezTo>
                              <a:cubicBezTo>
                                <a:pt x="9387" y="12112"/>
                                <a:pt x="9336" y="11860"/>
                                <a:pt x="9336" y="11607"/>
                              </a:cubicBezTo>
                              <a:cubicBezTo>
                                <a:pt x="9336" y="11305"/>
                                <a:pt x="9387" y="11002"/>
                                <a:pt x="9488" y="10699"/>
                              </a:cubicBezTo>
                              <a:cubicBezTo>
                                <a:pt x="9538" y="10447"/>
                                <a:pt x="9690" y="10144"/>
                                <a:pt x="9841" y="9942"/>
                              </a:cubicBezTo>
                              <a:cubicBezTo>
                                <a:pt x="9993" y="9690"/>
                                <a:pt x="10194" y="9488"/>
                                <a:pt x="10447" y="9336"/>
                              </a:cubicBezTo>
                              <a:cubicBezTo>
                                <a:pt x="10649" y="9185"/>
                                <a:pt x="10901" y="9135"/>
                                <a:pt x="11153" y="9135"/>
                              </a:cubicBezTo>
                              <a:cubicBezTo>
                                <a:pt x="11355" y="9135"/>
                                <a:pt x="11507" y="9135"/>
                                <a:pt x="11607" y="9185"/>
                              </a:cubicBezTo>
                              <a:cubicBezTo>
                                <a:pt x="11759" y="9236"/>
                                <a:pt x="11860" y="9336"/>
                                <a:pt x="11961" y="9437"/>
                              </a:cubicBezTo>
                              <a:cubicBezTo>
                                <a:pt x="11658" y="11254"/>
                                <a:pt x="11658" y="11254"/>
                                <a:pt x="11658" y="11254"/>
                              </a:cubicBezTo>
                              <a:cubicBezTo>
                                <a:pt x="11557" y="11406"/>
                                <a:pt x="11456" y="11607"/>
                                <a:pt x="11305" y="117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7DFDF" id="officeArt object" o:spid="_x0000_s1026" alt="Freeform 42" style="position:absolute;margin-left:13.9pt;margin-top:197.7pt;width:13.4pt;height:13.4pt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" path="m10800,21600c4845,21600,,16755,,10800,,4845,4845,,10800,v5955,,10800,4845,10800,10800c21600,16755,16755,21600,10800,21600xm16452,7772c16150,7116,15746,6611,15241,6157,14736,5753,14131,5400,13424,5148v-706,-202,-1463,-354,-2271,-354c10295,4794,9488,4946,8731,5249,7974,5551,7267,5955,6712,6510,6107,7065,5652,7721,5299,8479v-303,807,-505,1665,-505,2624c4794,12011,4946,12869,5249,13576v302,706,706,1312,1261,1817c7015,15847,7671,16250,8378,16503v757,202,1514,353,2372,353c11254,16856,11658,16806,12062,16755v353,-101,706,-202,1110,-404c12768,15090,12768,15090,12768,15090v-303,151,-605,252,-908,303c11557,15443,11254,15493,11002,15493v-757,,-1464,-100,-2019,-353c8378,14938,7873,14686,7520,14282v-404,-403,-707,-858,-909,-1413c6409,12364,6258,11708,6258,11052v,-706,151,-1362,404,-1968c6914,8529,7217,8024,7671,7570v454,-454,959,-757,1565,-1009c9791,6308,10447,6207,11153,6207v555,,1161,51,1666,202c13323,6561,13778,6763,14181,7065v354,303,656,707,909,1161c15292,8680,15393,9236,15393,9892v,454,-51,858,-152,1211c15140,11406,14989,11708,14787,11910v-151,253,-353,404,-555,505c13979,12516,13778,12566,13525,12566v-202,,-353,-101,-454,-252c13021,12112,13021,11809,13121,11406v606,-3584,606,-3584,606,-3584c12819,7822,12819,7822,12819,7822v-404,404,-404,404,-404,404c12213,8075,12011,7974,11809,7873v-202,-101,-454,-152,-757,-152c10598,7721,10144,7873,9740,8125v-353,202,-706,555,-1009,959c8428,9437,8176,9892,7974,10447v-152,504,-253,1009,-253,1564c7721,12314,7772,12566,7873,12819v50,252,151,454,303,605c8327,13576,8479,13727,8680,13828v202,51,404,101,606,101c9538,13929,9791,13929,10043,13828v202,-101,404,-202,606,-303c10800,13374,11002,13222,11153,13021v152,-152,303,-354,404,-505c11607,12516,11607,12516,11607,12516v,252,,454,51,656c11759,13374,11809,13525,11961,13626v101,101,303,202,454,253c12617,13929,12819,13929,13071,13929v505,,1009,-101,1464,-303c14989,13424,15393,13121,15746,12768v353,-353,605,-807,807,-1261c16755,11002,16856,10447,16856,9892v,-808,-151,-1514,-404,-2120xm11305,11759v-101,151,-253,303,-354,404c10800,12264,10649,12364,10548,12465v-152,51,-303,101,-404,101c9841,12566,9639,12465,9488,12314v-101,-202,-152,-454,-152,-707c9336,11305,9387,11002,9488,10699v50,-252,202,-555,353,-757c9993,9690,10194,9488,10447,9336v202,-151,454,-201,706,-201c11355,9135,11507,9135,11607,9185v152,51,253,151,354,252c11658,11254,11658,11254,11658,11254v-101,152,-202,353,-353,505xe" fillcolor="#4d4d4d [3209]" stroked="f" strokeweight="1pt">
                <v:stroke miterlimit="4" joinstyle="miter"/>
                <v:path arrowok="t" o:extrusionok="f" o:connecttype="custom" o:connectlocs="85090,85090;85090,85090;85090,85090;85090,85090" o:connectangles="0,90,180,270"/>
                <w10:wrap anchorx="page" anchory="page"/>
              </v:shape>
            </w:pict>
          </mc:Fallback>
        </mc:AlternateContent>
      </w:r>
      <w:r w:rsidR="00D6291A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7823D07" wp14:editId="0BCB55D3">
                <wp:simplePos x="0" y="0"/>
                <wp:positionH relativeFrom="page">
                  <wp:posOffset>342265</wp:posOffset>
                </wp:positionH>
                <wp:positionV relativeFrom="page">
                  <wp:posOffset>2124710</wp:posOffset>
                </wp:positionV>
                <wp:extent cx="1768475" cy="231140"/>
                <wp:effectExtent l="0" t="0" r="3175" b="0"/>
                <wp:wrapNone/>
                <wp:docPr id="1073741826" name="officeArt object" descr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23114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843F19" w14:textId="77777777" w:rsidR="00396E32" w:rsidRPr="00FA40FA" w:rsidRDefault="00396E32" w:rsidP="00396E32">
                            <w:pPr>
                              <w:pStyle w:val="Body"/>
                              <w:spacing w:after="0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FA40FA">
                              <w:rPr>
                                <w:rFonts w:ascii="Open Sans" w:eastAsia="Open Sans" w:hAnsi="Open Sans" w:cs="Open Sans"/>
                                <w:color w:val="7F7F7F" w:themeColor="text1" w:themeTint="80"/>
                                <w:kern w:val="24"/>
                                <w:sz w:val="24"/>
                                <w:szCs w:val="24"/>
                                <w:u w:color="545453"/>
                              </w:rPr>
                              <w:t>+98-936-362-7462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23D07" id="_x0000_s1042" type="#_x0000_t202" alt="TextBox 11" style="position:absolute;margin-left:26.95pt;margin-top:167.3pt;width:139.25pt;height:18.2pt;z-index: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" filled="f" stroked="f" strokeweight="1pt">
                <v:stroke miterlimit="4"/>
                <v:textbox style="mso-fit-shape-to-text:t" inset="1.27mm,1.27mm,1.27mm,1.27mm">
                  <w:txbxContent>
                    <w:p w14:paraId="5C843F19" w14:textId="77777777" w:rsidR="00396E32" w:rsidRPr="00FA40FA" w:rsidRDefault="00396E32" w:rsidP="00396E32">
                      <w:pPr>
                        <w:pStyle w:val="Body"/>
                        <w:spacing w:after="0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FA40FA">
                        <w:rPr>
                          <w:rFonts w:ascii="Open Sans" w:eastAsia="Open Sans" w:hAnsi="Open Sans" w:cs="Open Sans"/>
                          <w:color w:val="7F7F7F" w:themeColor="text1" w:themeTint="80"/>
                          <w:kern w:val="24"/>
                          <w:sz w:val="24"/>
                          <w:szCs w:val="24"/>
                          <w:u w:color="545453"/>
                        </w:rPr>
                        <w:t>+98-936-362-7462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6291A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459EE9DA" wp14:editId="7AB0C33F">
                <wp:simplePos x="0" y="0"/>
                <wp:positionH relativeFrom="page">
                  <wp:posOffset>176530</wp:posOffset>
                </wp:positionH>
                <wp:positionV relativeFrom="page">
                  <wp:posOffset>2818130</wp:posOffset>
                </wp:positionV>
                <wp:extent cx="170180" cy="170180"/>
                <wp:effectExtent l="0" t="0" r="1270" b="1270"/>
                <wp:wrapNone/>
                <wp:docPr id="1073741829" name="officeArt object" descr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34" y="21600"/>
                                <a:pt x="0" y="16766"/>
                                <a:pt x="0" y="10800"/>
                              </a:cubicBezTo>
                              <a:cubicBezTo>
                                <a:pt x="0" y="4834"/>
                                <a:pt x="4834" y="0"/>
                                <a:pt x="10800" y="0"/>
                              </a:cubicBezTo>
                              <a:cubicBezTo>
                                <a:pt x="16766" y="0"/>
                                <a:pt x="21600" y="4834"/>
                                <a:pt x="21600" y="10800"/>
                              </a:cubicBezTo>
                              <a:cubicBezTo>
                                <a:pt x="21600" y="16766"/>
                                <a:pt x="16766" y="21600"/>
                                <a:pt x="10800" y="21600"/>
                              </a:cubicBezTo>
                              <a:close/>
                              <a:moveTo>
                                <a:pt x="5246" y="16251"/>
                              </a:moveTo>
                              <a:cubicBezTo>
                                <a:pt x="7714" y="16251"/>
                                <a:pt x="7714" y="16251"/>
                                <a:pt x="7714" y="16251"/>
                              </a:cubicBezTo>
                              <a:cubicBezTo>
                                <a:pt x="7714" y="9000"/>
                                <a:pt x="7714" y="9000"/>
                                <a:pt x="7714" y="9000"/>
                              </a:cubicBezTo>
                              <a:cubicBezTo>
                                <a:pt x="5246" y="9000"/>
                                <a:pt x="5246" y="9000"/>
                                <a:pt x="5246" y="9000"/>
                              </a:cubicBezTo>
                              <a:lnTo>
                                <a:pt x="5246" y="16251"/>
                              </a:lnTo>
                              <a:close/>
                              <a:moveTo>
                                <a:pt x="6480" y="5503"/>
                              </a:moveTo>
                              <a:cubicBezTo>
                                <a:pt x="5657" y="5503"/>
                                <a:pt x="5091" y="6017"/>
                                <a:pt x="5091" y="6737"/>
                              </a:cubicBezTo>
                              <a:cubicBezTo>
                                <a:pt x="5091" y="7457"/>
                                <a:pt x="5657" y="8023"/>
                                <a:pt x="6480" y="8023"/>
                              </a:cubicBezTo>
                              <a:cubicBezTo>
                                <a:pt x="6480" y="8023"/>
                                <a:pt x="6480" y="8023"/>
                                <a:pt x="6480" y="8023"/>
                              </a:cubicBezTo>
                              <a:cubicBezTo>
                                <a:pt x="7303" y="8023"/>
                                <a:pt x="7869" y="7457"/>
                                <a:pt x="7869" y="6737"/>
                              </a:cubicBezTo>
                              <a:cubicBezTo>
                                <a:pt x="7869" y="6017"/>
                                <a:pt x="7303" y="5503"/>
                                <a:pt x="6480" y="5503"/>
                              </a:cubicBezTo>
                              <a:close/>
                              <a:moveTo>
                                <a:pt x="16457" y="12086"/>
                              </a:moveTo>
                              <a:cubicBezTo>
                                <a:pt x="16457" y="9874"/>
                                <a:pt x="15274" y="8846"/>
                                <a:pt x="13680" y="8846"/>
                              </a:cubicBezTo>
                              <a:cubicBezTo>
                                <a:pt x="12394" y="8846"/>
                                <a:pt x="11777" y="9514"/>
                                <a:pt x="11469" y="10029"/>
                              </a:cubicBezTo>
                              <a:cubicBezTo>
                                <a:pt x="11469" y="9000"/>
                                <a:pt x="11469" y="9000"/>
                                <a:pt x="11469" y="9000"/>
                              </a:cubicBezTo>
                              <a:cubicBezTo>
                                <a:pt x="9051" y="9000"/>
                                <a:pt x="9051" y="9000"/>
                                <a:pt x="9051" y="9000"/>
                              </a:cubicBezTo>
                              <a:cubicBezTo>
                                <a:pt x="9051" y="9000"/>
                                <a:pt x="9051" y="9669"/>
                                <a:pt x="9051" y="16251"/>
                              </a:cubicBezTo>
                              <a:cubicBezTo>
                                <a:pt x="11469" y="16251"/>
                                <a:pt x="11469" y="16251"/>
                                <a:pt x="11469" y="16251"/>
                              </a:cubicBezTo>
                              <a:cubicBezTo>
                                <a:pt x="11469" y="12189"/>
                                <a:pt x="11469" y="12189"/>
                                <a:pt x="11469" y="12189"/>
                              </a:cubicBezTo>
                              <a:cubicBezTo>
                                <a:pt x="11469" y="11983"/>
                                <a:pt x="11520" y="11777"/>
                                <a:pt x="11571" y="11623"/>
                              </a:cubicBezTo>
                              <a:cubicBezTo>
                                <a:pt x="11726" y="11160"/>
                                <a:pt x="12137" y="10749"/>
                                <a:pt x="12806" y="10749"/>
                              </a:cubicBezTo>
                              <a:cubicBezTo>
                                <a:pt x="13680" y="10749"/>
                                <a:pt x="14040" y="11417"/>
                                <a:pt x="14040" y="12394"/>
                              </a:cubicBezTo>
                              <a:cubicBezTo>
                                <a:pt x="14040" y="16251"/>
                                <a:pt x="14040" y="16251"/>
                                <a:pt x="14040" y="16251"/>
                              </a:cubicBezTo>
                              <a:cubicBezTo>
                                <a:pt x="16457" y="16251"/>
                                <a:pt x="16457" y="16251"/>
                                <a:pt x="16457" y="16251"/>
                              </a:cubicBezTo>
                              <a:lnTo>
                                <a:pt x="16457" y="120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00268" id="officeArt object" o:spid="_x0000_s1026" alt="Freeform 62" style="position:absolute;margin-left:13.9pt;margin-top:221.9pt;width:13.4pt;height:13.4pt;z-index: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" path="m10800,21600c4834,21600,,16766,,10800,,4834,4834,,10800,v5966,,10800,4834,10800,10800c21600,16766,16766,21600,10800,21600xm5246,16251v2468,,2468,,2468,c7714,9000,7714,9000,7714,9000v-2468,,-2468,,-2468,l5246,16251xm6480,5503v-823,,-1389,514,-1389,1234c5091,7457,5657,8023,6480,8023v,,,,,c7303,8023,7869,7457,7869,6737v,-720,-566,-1234,-1389,-1234xm16457,12086v,-2212,-1183,-3240,-2777,-3240c12394,8846,11777,9514,11469,10029v,-1029,,-1029,,-1029c9051,9000,9051,9000,9051,9000v,,,669,,7251c11469,16251,11469,16251,11469,16251v,-4062,,-4062,,-4062c11469,11983,11520,11777,11571,11623v155,-463,566,-874,1235,-874c13680,10749,14040,11417,14040,12394v,3857,,3857,,3857c16457,16251,16457,16251,16457,16251r,-4165xe" fillcolor="#4d4d4d [3209]" stroked="f" strokeweight="1pt">
                <v:stroke miterlimit="4" joinstyle="miter"/>
                <v:path arrowok="t" o:extrusionok="f" o:connecttype="custom" o:connectlocs="85090,85090;85090,85090;85090,85090;85090,85090" o:connectangles="0,90,180,270"/>
                <w10:wrap anchorx="page" anchory="page"/>
              </v:shape>
            </w:pict>
          </mc:Fallback>
        </mc:AlternateContent>
      </w:r>
      <w:r w:rsidR="00D6291A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27538E11" wp14:editId="50956350">
                <wp:simplePos x="0" y="0"/>
                <wp:positionH relativeFrom="page">
                  <wp:posOffset>176530</wp:posOffset>
                </wp:positionH>
                <wp:positionV relativeFrom="page">
                  <wp:posOffset>2189480</wp:posOffset>
                </wp:positionV>
                <wp:extent cx="170180" cy="170180"/>
                <wp:effectExtent l="0" t="0" r="1270" b="1270"/>
                <wp:wrapNone/>
                <wp:docPr id="1073741825" name="officeArt object" descr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0800" y="21600"/>
                              </a:moveTo>
                              <a:cubicBezTo>
                                <a:pt x="4829" y="21600"/>
                                <a:pt x="0" y="16771"/>
                                <a:pt x="0" y="10800"/>
                              </a:cubicBezTo>
                              <a:cubicBezTo>
                                <a:pt x="0" y="4829"/>
                                <a:pt x="4829" y="0"/>
                                <a:pt x="10800" y="0"/>
                              </a:cubicBezTo>
                              <a:cubicBezTo>
                                <a:pt x="16771" y="0"/>
                                <a:pt x="21600" y="4829"/>
                                <a:pt x="21600" y="10800"/>
                              </a:cubicBezTo>
                              <a:cubicBezTo>
                                <a:pt x="21600" y="16771"/>
                                <a:pt x="16771" y="21600"/>
                                <a:pt x="10800" y="21600"/>
                              </a:cubicBezTo>
                              <a:close/>
                              <a:moveTo>
                                <a:pt x="16356" y="13863"/>
                              </a:moveTo>
                              <a:cubicBezTo>
                                <a:pt x="16304" y="13708"/>
                                <a:pt x="15888" y="13500"/>
                                <a:pt x="15733" y="13448"/>
                              </a:cubicBezTo>
                              <a:cubicBezTo>
                                <a:pt x="15265" y="13188"/>
                                <a:pt x="14850" y="12929"/>
                                <a:pt x="14383" y="12669"/>
                              </a:cubicBezTo>
                              <a:cubicBezTo>
                                <a:pt x="14175" y="12565"/>
                                <a:pt x="13915" y="12306"/>
                                <a:pt x="13708" y="12306"/>
                              </a:cubicBezTo>
                              <a:cubicBezTo>
                                <a:pt x="13188" y="12306"/>
                                <a:pt x="12513" y="13760"/>
                                <a:pt x="12098" y="13760"/>
                              </a:cubicBezTo>
                              <a:cubicBezTo>
                                <a:pt x="11838" y="13760"/>
                                <a:pt x="11579" y="13552"/>
                                <a:pt x="11371" y="13448"/>
                              </a:cubicBezTo>
                              <a:cubicBezTo>
                                <a:pt x="9969" y="12617"/>
                                <a:pt x="8983" y="11631"/>
                                <a:pt x="8152" y="10229"/>
                              </a:cubicBezTo>
                              <a:cubicBezTo>
                                <a:pt x="8048" y="10021"/>
                                <a:pt x="7840" y="9762"/>
                                <a:pt x="7840" y="9502"/>
                              </a:cubicBezTo>
                              <a:cubicBezTo>
                                <a:pt x="7840" y="9087"/>
                                <a:pt x="9294" y="8412"/>
                                <a:pt x="9294" y="7892"/>
                              </a:cubicBezTo>
                              <a:cubicBezTo>
                                <a:pt x="9294" y="7685"/>
                                <a:pt x="9035" y="7425"/>
                                <a:pt x="8931" y="7217"/>
                              </a:cubicBezTo>
                              <a:cubicBezTo>
                                <a:pt x="8671" y="6750"/>
                                <a:pt x="8412" y="6335"/>
                                <a:pt x="8152" y="5867"/>
                              </a:cubicBezTo>
                              <a:cubicBezTo>
                                <a:pt x="8100" y="5712"/>
                                <a:pt x="7892" y="5296"/>
                                <a:pt x="7737" y="5244"/>
                              </a:cubicBezTo>
                              <a:cubicBezTo>
                                <a:pt x="7685" y="5244"/>
                                <a:pt x="7633" y="5244"/>
                                <a:pt x="7581" y="5244"/>
                              </a:cubicBezTo>
                              <a:cubicBezTo>
                                <a:pt x="7269" y="5244"/>
                                <a:pt x="6750" y="5348"/>
                                <a:pt x="6490" y="5504"/>
                              </a:cubicBezTo>
                              <a:cubicBezTo>
                                <a:pt x="6075" y="5660"/>
                                <a:pt x="5815" y="6075"/>
                                <a:pt x="5660" y="6438"/>
                              </a:cubicBezTo>
                              <a:cubicBezTo>
                                <a:pt x="5400" y="6906"/>
                                <a:pt x="5244" y="7373"/>
                                <a:pt x="5244" y="7892"/>
                              </a:cubicBezTo>
                              <a:cubicBezTo>
                                <a:pt x="5244" y="8671"/>
                                <a:pt x="5556" y="9294"/>
                                <a:pt x="5763" y="9969"/>
                              </a:cubicBezTo>
                              <a:cubicBezTo>
                                <a:pt x="5971" y="10488"/>
                                <a:pt x="6179" y="10956"/>
                                <a:pt x="6438" y="11371"/>
                              </a:cubicBezTo>
                              <a:cubicBezTo>
                                <a:pt x="7269" y="12721"/>
                                <a:pt x="8879" y="14331"/>
                                <a:pt x="10229" y="15162"/>
                              </a:cubicBezTo>
                              <a:cubicBezTo>
                                <a:pt x="10644" y="15421"/>
                                <a:pt x="11112" y="15629"/>
                                <a:pt x="11631" y="15837"/>
                              </a:cubicBezTo>
                              <a:cubicBezTo>
                                <a:pt x="12306" y="16044"/>
                                <a:pt x="12929" y="16356"/>
                                <a:pt x="13708" y="16356"/>
                              </a:cubicBezTo>
                              <a:cubicBezTo>
                                <a:pt x="14227" y="16356"/>
                                <a:pt x="14694" y="16200"/>
                                <a:pt x="15162" y="15940"/>
                              </a:cubicBezTo>
                              <a:cubicBezTo>
                                <a:pt x="15525" y="15785"/>
                                <a:pt x="15940" y="15525"/>
                                <a:pt x="16096" y="15110"/>
                              </a:cubicBezTo>
                              <a:cubicBezTo>
                                <a:pt x="16252" y="14850"/>
                                <a:pt x="16356" y="14331"/>
                                <a:pt x="16356" y="14019"/>
                              </a:cubicBezTo>
                              <a:cubicBezTo>
                                <a:pt x="16356" y="13967"/>
                                <a:pt x="16356" y="13915"/>
                                <a:pt x="16356" y="138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68A0" id="officeArt object" o:spid="_x0000_s1026" alt="Freeform 38" style="position:absolute;margin-left:13.9pt;margin-top:172.4pt;width:13.4pt;height:13.4pt;z-index:251666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" path="m10800,21600c4829,21600,,16771,,10800,,4829,4829,,10800,v5971,,10800,4829,10800,10800c21600,16771,16771,21600,10800,21600xm16356,13863v-52,-155,-468,-363,-623,-415c15265,13188,14850,12929,14383,12669v-208,-104,-468,-363,-675,-363c13188,12306,12513,13760,12098,13760v-260,,-519,-208,-727,-312c9969,12617,8983,11631,8152,10229v-104,-208,-312,-467,-312,-727c7840,9087,9294,8412,9294,7892v,-207,-259,-467,-363,-675c8671,6750,8412,6335,8152,5867v-52,-155,-260,-571,-415,-623c7685,5244,7633,5244,7581,5244v-312,,-831,104,-1091,260c6075,5660,5815,6075,5660,6438v-260,468,-416,935,-416,1454c5244,8671,5556,9294,5763,9969v208,519,416,987,675,1402c7269,12721,8879,14331,10229,15162v415,259,883,467,1402,675c12306,16044,12929,16356,13708,16356v519,,986,-156,1454,-416c15525,15785,15940,15525,16096,15110v156,-260,260,-779,260,-1091c16356,13967,16356,13915,16356,13863xe" fillcolor="#4d4d4d [3209]" stroked="f" strokeweight="1pt">
                <v:stroke miterlimit="4" joinstyle="miter"/>
                <v:path arrowok="t" o:extrusionok="f" o:connecttype="custom" o:connectlocs="85090,85090;85090,85090;85090,85090;85090,85090" o:connectangles="0,90,180,270"/>
                <w10:wrap anchorx="page" anchory="page"/>
              </v:shape>
            </w:pict>
          </mc:Fallback>
        </mc:AlternateContent>
      </w:r>
      <w:r w:rsidR="00E41587" w:rsidRPr="00906FC4">
        <w:rPr>
          <w:noProof/>
        </w:rPr>
        <w:drawing>
          <wp:anchor distT="0" distB="0" distL="114300" distR="114300" simplePos="0" relativeHeight="251682816" behindDoc="1" locked="0" layoutInCell="1" allowOverlap="1" wp14:anchorId="28313DF6" wp14:editId="47CCE6F2">
            <wp:simplePos x="0" y="0"/>
            <wp:positionH relativeFrom="column">
              <wp:posOffset>-624205</wp:posOffset>
            </wp:positionH>
            <wp:positionV relativeFrom="page">
              <wp:posOffset>9733280</wp:posOffset>
            </wp:positionV>
            <wp:extent cx="2357120" cy="235585"/>
            <wp:effectExtent l="0" t="0" r="5080" b="0"/>
            <wp:wrapTight wrapText="bothSides">
              <wp:wrapPolygon edited="0">
                <wp:start x="175" y="0"/>
                <wp:lineTo x="0" y="5240"/>
                <wp:lineTo x="0" y="13973"/>
                <wp:lineTo x="175" y="19213"/>
                <wp:lineTo x="21472" y="19213"/>
                <wp:lineTo x="21472" y="0"/>
                <wp:lineTo x="175" y="0"/>
              </wp:wrapPolygon>
            </wp:wrapTight>
            <wp:docPr id="250784912" name="Graphic 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84912" name="Graphic 1">
                      <a:hlinkClick r:id="rId19"/>
                    </pic:cNvPr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9FC"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469F4180" wp14:editId="4643CDCE">
                <wp:simplePos x="0" y="0"/>
                <wp:positionH relativeFrom="margin">
                  <wp:posOffset>-384810</wp:posOffset>
                </wp:positionH>
                <wp:positionV relativeFrom="line">
                  <wp:posOffset>6148705</wp:posOffset>
                </wp:positionV>
                <wp:extent cx="1992630" cy="2423160"/>
                <wp:effectExtent l="0" t="0" r="0" b="0"/>
                <wp:wrapNone/>
                <wp:docPr id="1073741850" name="officeArt object" descr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2423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24EA83A" w14:textId="77777777" w:rsidR="00396E32" w:rsidRPr="00243462" w:rsidRDefault="00396E32" w:rsidP="00396E32">
                            <w:pPr>
                              <w:pStyle w:val="Body"/>
                              <w:spacing w:after="0" w:line="408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43462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kern w:val="24"/>
                                <w:sz w:val="18"/>
                                <w:szCs w:val="18"/>
                              </w:rPr>
                              <w:t>PROFESSIONAL</w:t>
                            </w:r>
                          </w:p>
                          <w:p w14:paraId="7E98AFFA" w14:textId="77777777" w:rsidR="00396E32" w:rsidRPr="00243462" w:rsidRDefault="00396E32" w:rsidP="00396E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color w:val="7C7C7C" w:themeColor="background2" w:themeShade="80"/>
                                <w:sz w:val="18"/>
                                <w:szCs w:val="18"/>
                              </w:rPr>
                            </w:pPr>
                            <w:r w:rsidRPr="00243462">
                              <w:rPr>
                                <w:rFonts w:ascii="Open Sans" w:eastAsia="Open Sans" w:hAnsi="Open Sans" w:cs="Open Sans"/>
                                <w:color w:val="7C7C7C" w:themeColor="background2" w:themeShade="80"/>
                                <w:kern w:val="24"/>
                                <w:sz w:val="18"/>
                                <w:szCs w:val="18"/>
                              </w:rPr>
                              <w:t>Magic team</w:t>
                            </w:r>
                          </w:p>
                          <w:p w14:paraId="42A41423" w14:textId="77777777" w:rsidR="00396E32" w:rsidRPr="00243462" w:rsidRDefault="00000000" w:rsidP="00396E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color w:val="7C7C7C" w:themeColor="background2" w:themeShade="80"/>
                                <w:sz w:val="18"/>
                                <w:szCs w:val="18"/>
                              </w:rPr>
                            </w:pPr>
                            <w:hyperlink r:id="rId22" w:history="1">
                              <w:r w:rsidR="00396E32" w:rsidRPr="00243462">
                                <w:rPr>
                                  <w:rStyle w:val="Hyperlink"/>
                                  <w:rFonts w:ascii="Open Sans" w:eastAsia="Open Sans" w:hAnsi="Open Sans" w:cs="Open Sans"/>
                                  <w:color w:val="7C7C7C" w:themeColor="background2" w:themeShade="80"/>
                                  <w:kern w:val="24"/>
                                  <w:sz w:val="18"/>
                                  <w:szCs w:val="18"/>
                                  <w:u w:val="none"/>
                                </w:rPr>
                                <w:t>Creativity</w:t>
                              </w:r>
                            </w:hyperlink>
                          </w:p>
                          <w:p w14:paraId="2BA5688B" w14:textId="77777777" w:rsidR="00396E32" w:rsidRPr="00243462" w:rsidRDefault="00000000" w:rsidP="00396E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color w:val="7C7C7C" w:themeColor="background2" w:themeShade="80"/>
                                <w:sz w:val="18"/>
                                <w:szCs w:val="18"/>
                              </w:rPr>
                            </w:pPr>
                            <w:hyperlink r:id="rId23" w:history="1">
                              <w:r w:rsidR="00396E32" w:rsidRPr="00243462">
                                <w:rPr>
                                  <w:rStyle w:val="Hyperlink"/>
                                  <w:rFonts w:ascii="Open Sans" w:eastAsia="Open Sans" w:hAnsi="Open Sans" w:cs="Arial"/>
                                  <w:color w:val="7C7C7C" w:themeColor="background2" w:themeShade="80"/>
                                  <w:kern w:val="24"/>
                                  <w:sz w:val="18"/>
                                  <w:szCs w:val="18"/>
                                  <w:u w:val="none"/>
                                </w:rPr>
                                <w:t>Graphic designing</w:t>
                              </w:r>
                            </w:hyperlink>
                          </w:p>
                          <w:p w14:paraId="03A87092" w14:textId="77777777" w:rsidR="00396E32" w:rsidRPr="00243462" w:rsidRDefault="00396E32" w:rsidP="00396E32">
                            <w:pPr>
                              <w:pStyle w:val="Body"/>
                              <w:spacing w:after="0" w:line="276" w:lineRule="auto"/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6FF33CDF" w14:textId="77777777" w:rsidR="00396E32" w:rsidRPr="00243462" w:rsidRDefault="00396E32" w:rsidP="00396E32">
                            <w:pPr>
                              <w:pStyle w:val="Body"/>
                              <w:spacing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u w:val="none"/>
                                <w:lang w:val="de-DE"/>
                              </w:rPr>
                            </w:pPr>
                            <w:r w:rsidRPr="00243462">
                              <w:rPr>
                                <w:rFonts w:ascii="Open Sans" w:eastAsia="Open Sans" w:hAnsi="Open Sans" w:cs="Open Sans"/>
                                <w:b/>
                                <w:bCs/>
                                <w:color w:val="595959"/>
                                <w:sz w:val="18"/>
                                <w:szCs w:val="18"/>
                                <w:lang w:val="de-DE"/>
                              </w:rPr>
                              <w:t>TECHNICAL</w:t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begin"/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instrText>HYPERLINK "https://www.freecodecamp.org/bakhshandeh_morteza"</w:instrText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separate"/>
                            </w:r>
                          </w:p>
                          <w:p w14:paraId="61731AD1" w14:textId="338BC891" w:rsidR="00396E32" w:rsidRPr="00243462" w:rsidRDefault="00396E32" w:rsidP="00396E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  <w:u w:val="none"/>
                              </w:rPr>
                            </w:pPr>
                            <w:proofErr w:type="spellStart"/>
                            <w:r w:rsidRPr="00243462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  <w:u w:val="none"/>
                              </w:rPr>
                              <w:t>freeCodeCamp</w:t>
                            </w:r>
                            <w:proofErr w:type="spellEnd"/>
                            <w:r w:rsidRPr="00243462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="006929FC" w:rsidRPr="00243462">
                              <w:rPr>
                                <w:rStyle w:val="Hyperlink"/>
                                <w:rFonts w:ascii="Open Sans" w:eastAsia="Open Sans" w:hAnsi="Open Sans" w:cs="Open Sans" w:hint="c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  <w:u w:val="none"/>
                                <w:rtl/>
                              </w:rPr>
                              <w:t xml:space="preserve"> </w:t>
                            </w:r>
                          </w:p>
                          <w:p w14:paraId="17D89BAB" w14:textId="77777777" w:rsidR="00396E32" w:rsidRPr="00243462" w:rsidRDefault="00396E32" w:rsidP="00396E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243462">
                              <w:rPr>
                                <w:rFonts w:ascii="Open Sans" w:eastAsia="Open Sans" w:hAnsi="Open Sans" w:cs="Open Sans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rgbClr w14:val="000000">
                                      <w14:lumMod w14:val="50000"/>
                                    </w14:srgbClr>
                                  </w14:solidFill>
                                </w14:textFill>
                              </w:rPr>
                              <w:fldChar w:fldCharType="end"/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instrText>HYPERLINK "https://www.codewars.com/users/BCFCODE"</w:instrText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proofErr w:type="spellStart"/>
                            <w:r w:rsidRPr="00243462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  <w:u w:val="none"/>
                              </w:rPr>
                              <w:t>codewars</w:t>
                            </w:r>
                            <w:proofErr w:type="spellEnd"/>
                          </w:p>
                          <w:p w14:paraId="6BD8BD7E" w14:textId="77777777" w:rsidR="00396E32" w:rsidRPr="00243462" w:rsidRDefault="00396E32" w:rsidP="00396E3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243462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243462">
                              <w:rPr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243462">
                              <w:rPr>
                                <w:color w:val="808080" w:themeColor="background1" w:themeShade="80"/>
                              </w:rPr>
                              <w:instrText>HYPERLINK "https://www.instagram.com/bcfcodeteam/"</w:instrText>
                            </w:r>
                            <w:r w:rsidRPr="00243462">
                              <w:rPr>
                                <w:color w:val="808080" w:themeColor="background1" w:themeShade="80"/>
                              </w:rPr>
                            </w:r>
                            <w:r w:rsidRPr="00243462">
                              <w:rPr>
                                <w:color w:val="808080" w:themeColor="background1" w:themeShade="80"/>
                              </w:rPr>
                              <w:fldChar w:fldCharType="separate"/>
                            </w:r>
                            <w:proofErr w:type="spellStart"/>
                            <w:r w:rsidRPr="00243462">
                              <w:rPr>
                                <w:rStyle w:val="Hyperlink"/>
                                <w:color w:val="808080" w:themeColor="background1" w:themeShade="80"/>
                                <w:u w:val="none"/>
                              </w:rPr>
                              <w:t>BCFCODEteam</w:t>
                            </w:r>
                            <w:proofErr w:type="spellEnd"/>
                          </w:p>
                          <w:p w14:paraId="74EA8AD3" w14:textId="15F97BCE" w:rsidR="00396E32" w:rsidRPr="00243462" w:rsidRDefault="00396E32" w:rsidP="00396E32"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spacing w:after="0" w:line="276" w:lineRule="auto"/>
                              <w:rPr>
                                <w:rStyle w:val="Hyperlink"/>
                                <w:color w:val="808080" w:themeColor="background1" w:themeShade="80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243462">
                              <w:rPr>
                                <w:color w:val="808080" w:themeColor="background1" w:themeShade="80"/>
                                <w14:textOutline w14:w="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instrText xml:space="preserve"> HYPERLINK "https://www.linkedin.com/in/morteza-bakhshandeh-813598260/" </w:instrText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</w:r>
                            <w:r w:rsidRPr="00243462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243462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  <w:u w:val="none"/>
                              </w:rPr>
                              <w:t>LinkedIn</w:t>
                            </w:r>
                            <w:r w:rsidR="006929FC" w:rsidRPr="00243462">
                              <w:rPr>
                                <w:rStyle w:val="Hyperlink"/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</w:p>
                          <w:p w14:paraId="64DCAAD3" w14:textId="77777777" w:rsidR="00396E32" w:rsidRPr="00243462" w:rsidRDefault="00396E32" w:rsidP="00396E32">
                            <w:pPr>
                              <w:pStyle w:val="ListParagraph"/>
                              <w:spacing w:after="0" w:line="276" w:lineRule="auto"/>
                              <w:ind w:left="360"/>
                              <w:rPr>
                                <w:rFonts w:ascii="Open Sans" w:eastAsia="Open Sans" w:hAnsi="Open Sans" w:cs="Open Sans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243462">
                              <w:rPr>
                                <w:rFonts w:ascii="Open Sans" w:eastAsia="Open Sans" w:hAnsi="Open Sans" w:cs="Open Sans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F4180" id="_x0000_s1043" type="#_x0000_t202" alt="TextBox 20" style="position:absolute;margin-left:-30.3pt;margin-top:484.15pt;width:156.9pt;height:190.8pt;z-index:251678720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" filled="f" stroked="f" strokeweight="1pt">
                <v:stroke miterlimit="4"/>
                <v:textbox inset="1.27mm,1.27mm,1.27mm,1.27mm">
                  <w:txbxContent>
                    <w:p w14:paraId="624EA83A" w14:textId="77777777" w:rsidR="00396E32" w:rsidRPr="00243462" w:rsidRDefault="00396E32" w:rsidP="00396E32">
                      <w:pPr>
                        <w:pStyle w:val="Body"/>
                        <w:spacing w:after="0" w:line="408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</w:rPr>
                      </w:pPr>
                      <w:r w:rsidRPr="00243462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kern w:val="24"/>
                          <w:sz w:val="18"/>
                          <w:szCs w:val="18"/>
                        </w:rPr>
                        <w:t>PROFESSIONAL</w:t>
                      </w:r>
                    </w:p>
                    <w:p w14:paraId="7E98AFFA" w14:textId="77777777" w:rsidR="00396E32" w:rsidRPr="00243462" w:rsidRDefault="00396E32" w:rsidP="00396E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color w:val="7C7C7C" w:themeColor="background2" w:themeShade="80"/>
                          <w:sz w:val="18"/>
                          <w:szCs w:val="18"/>
                        </w:rPr>
                      </w:pPr>
                      <w:r w:rsidRPr="00243462">
                        <w:rPr>
                          <w:rFonts w:ascii="Open Sans" w:eastAsia="Open Sans" w:hAnsi="Open Sans" w:cs="Open Sans"/>
                          <w:color w:val="7C7C7C" w:themeColor="background2" w:themeShade="80"/>
                          <w:kern w:val="24"/>
                          <w:sz w:val="18"/>
                          <w:szCs w:val="18"/>
                        </w:rPr>
                        <w:t>Magic team</w:t>
                      </w:r>
                    </w:p>
                    <w:p w14:paraId="42A41423" w14:textId="77777777" w:rsidR="00396E32" w:rsidRPr="00243462" w:rsidRDefault="00000000" w:rsidP="00396E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color w:val="7C7C7C" w:themeColor="background2" w:themeShade="80"/>
                          <w:sz w:val="18"/>
                          <w:szCs w:val="18"/>
                        </w:rPr>
                      </w:pPr>
                      <w:hyperlink r:id="rId24" w:history="1">
                        <w:r w:rsidR="00396E32" w:rsidRPr="00243462">
                          <w:rPr>
                            <w:rStyle w:val="Hyperlink"/>
                            <w:rFonts w:ascii="Open Sans" w:eastAsia="Open Sans" w:hAnsi="Open Sans" w:cs="Open Sans"/>
                            <w:color w:val="7C7C7C" w:themeColor="background2" w:themeShade="80"/>
                            <w:kern w:val="24"/>
                            <w:sz w:val="18"/>
                            <w:szCs w:val="18"/>
                            <w:u w:val="none"/>
                          </w:rPr>
                          <w:t>Creativity</w:t>
                        </w:r>
                      </w:hyperlink>
                    </w:p>
                    <w:p w14:paraId="2BA5688B" w14:textId="77777777" w:rsidR="00396E32" w:rsidRPr="00243462" w:rsidRDefault="00000000" w:rsidP="00396E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Open Sans" w:eastAsia="Open Sans" w:hAnsi="Open Sans" w:cs="Open Sans"/>
                          <w:color w:val="7C7C7C" w:themeColor="background2" w:themeShade="80"/>
                          <w:sz w:val="18"/>
                          <w:szCs w:val="18"/>
                        </w:rPr>
                      </w:pPr>
                      <w:hyperlink r:id="rId25" w:history="1">
                        <w:r w:rsidR="00396E32" w:rsidRPr="00243462">
                          <w:rPr>
                            <w:rStyle w:val="Hyperlink"/>
                            <w:rFonts w:ascii="Open Sans" w:eastAsia="Open Sans" w:hAnsi="Open Sans" w:cs="Arial"/>
                            <w:color w:val="7C7C7C" w:themeColor="background2" w:themeShade="80"/>
                            <w:kern w:val="24"/>
                            <w:sz w:val="18"/>
                            <w:szCs w:val="18"/>
                            <w:u w:val="none"/>
                          </w:rPr>
                          <w:t>Graphic designing</w:t>
                        </w:r>
                      </w:hyperlink>
                    </w:p>
                    <w:p w14:paraId="03A87092" w14:textId="77777777" w:rsidR="00396E32" w:rsidRPr="00243462" w:rsidRDefault="00396E32" w:rsidP="00396E32">
                      <w:pPr>
                        <w:pStyle w:val="Body"/>
                        <w:spacing w:after="0" w:line="276" w:lineRule="auto"/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lang w:val="de-DE"/>
                        </w:rPr>
                      </w:pPr>
                    </w:p>
                    <w:p w14:paraId="6FF33CDF" w14:textId="77777777" w:rsidR="00396E32" w:rsidRPr="00243462" w:rsidRDefault="00396E32" w:rsidP="00396E32">
                      <w:pPr>
                        <w:pStyle w:val="Body"/>
                        <w:spacing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u w:val="none"/>
                          <w:lang w:val="de-DE"/>
                        </w:rPr>
                      </w:pPr>
                      <w:r w:rsidRPr="00243462">
                        <w:rPr>
                          <w:rFonts w:ascii="Open Sans" w:eastAsia="Open Sans" w:hAnsi="Open Sans" w:cs="Open Sans"/>
                          <w:b/>
                          <w:bCs/>
                          <w:color w:val="595959"/>
                          <w:sz w:val="18"/>
                          <w:szCs w:val="18"/>
                          <w:lang w:val="de-DE"/>
                        </w:rPr>
                        <w:t>TECHNICAL</w:t>
                      </w:r>
                      <w:r w:rsidRPr="00243462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begin"/>
                      </w:r>
                      <w:r w:rsidRPr="00243462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instrText>HYPERLINK "https://www.freecodecamp.org/bakhshandeh_morteza"</w:instrText>
                      </w:r>
                      <w:r w:rsidRPr="00243462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</w:r>
                      <w:r w:rsidRPr="00243462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separate"/>
                      </w:r>
                    </w:p>
                    <w:p w14:paraId="61731AD1" w14:textId="338BC891" w:rsidR="00396E32" w:rsidRPr="00243462" w:rsidRDefault="00396E32" w:rsidP="00396E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  <w:u w:val="none"/>
                        </w:rPr>
                      </w:pPr>
                      <w:proofErr w:type="spellStart"/>
                      <w:r w:rsidRPr="00243462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  <w:u w:val="none"/>
                        </w:rPr>
                        <w:t>freeCodeCamp</w:t>
                      </w:r>
                      <w:proofErr w:type="spellEnd"/>
                      <w:r w:rsidRPr="00243462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="006929FC" w:rsidRPr="00243462">
                        <w:rPr>
                          <w:rStyle w:val="Hyperlink"/>
                          <w:rFonts w:ascii="Open Sans" w:eastAsia="Open Sans" w:hAnsi="Open Sans" w:cs="Open Sans" w:hint="cs"/>
                          <w:color w:val="808080" w:themeColor="background1" w:themeShade="80"/>
                          <w:kern w:val="24"/>
                          <w:sz w:val="18"/>
                          <w:szCs w:val="18"/>
                          <w:u w:val="none"/>
                          <w:rtl/>
                        </w:rPr>
                        <w:t xml:space="preserve"> </w:t>
                      </w:r>
                    </w:p>
                    <w:p w14:paraId="17D89BAB" w14:textId="77777777" w:rsidR="00396E32" w:rsidRPr="00243462" w:rsidRDefault="00396E32" w:rsidP="00396E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  <w:u w:val="none"/>
                        </w:rPr>
                      </w:pPr>
                      <w:r w:rsidRPr="00243462">
                        <w:rPr>
                          <w:rFonts w:ascii="Open Sans" w:eastAsia="Open Sans" w:hAnsi="Open Sans" w:cs="Open Sans"/>
                          <w:kern w:val="24"/>
                          <w:sz w:val="18"/>
                          <w:szCs w:val="18"/>
                          <w14:textFill>
                            <w14:solidFill>
                              <w14:srgbClr w14:val="000000">
                                <w14:lumMod w14:val="50000"/>
                              </w14:srgbClr>
                            </w14:solidFill>
                          </w14:textFill>
                        </w:rPr>
                        <w:fldChar w:fldCharType="end"/>
                      </w:r>
                      <w:r w:rsidRPr="00243462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begin"/>
                      </w:r>
                      <w:r w:rsidRPr="00243462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instrText>HYPERLINK "https://www.codewars.com/users/BCFCODE"</w:instrText>
                      </w:r>
                      <w:r w:rsidRPr="00243462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</w:r>
                      <w:r w:rsidRPr="00243462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separate"/>
                      </w:r>
                      <w:proofErr w:type="spellStart"/>
                      <w:r w:rsidRPr="00243462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  <w:u w:val="none"/>
                        </w:rPr>
                        <w:t>codewars</w:t>
                      </w:r>
                      <w:proofErr w:type="spellEnd"/>
                    </w:p>
                    <w:p w14:paraId="6BD8BD7E" w14:textId="77777777" w:rsidR="00396E32" w:rsidRPr="00243462" w:rsidRDefault="00396E32" w:rsidP="00396E3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  <w:u w:val="none"/>
                        </w:rPr>
                      </w:pPr>
                      <w:r w:rsidRPr="00243462">
                        <w:rPr>
                          <w:rFonts w:ascii="Open Sans" w:eastAsia="Open Sans" w:hAnsi="Open Sans" w:cs="Open Sans"/>
                          <w:color w:val="808080" w:themeColor="background1" w:themeShade="80"/>
                          <w:sz w:val="18"/>
                          <w:szCs w:val="18"/>
                        </w:rPr>
                        <w:fldChar w:fldCharType="end"/>
                      </w:r>
                      <w:r w:rsidRPr="00243462">
                        <w:rPr>
                          <w:color w:val="808080" w:themeColor="background1" w:themeShade="80"/>
                        </w:rPr>
                        <w:fldChar w:fldCharType="begin"/>
                      </w:r>
                      <w:r w:rsidRPr="00243462">
                        <w:rPr>
                          <w:color w:val="808080" w:themeColor="background1" w:themeShade="80"/>
                        </w:rPr>
                        <w:instrText>HYPERLINK "https://www.instagram.com/bcfcodeteam/"</w:instrText>
                      </w:r>
                      <w:r w:rsidRPr="00243462">
                        <w:rPr>
                          <w:color w:val="808080" w:themeColor="background1" w:themeShade="80"/>
                        </w:rPr>
                      </w:r>
                      <w:r w:rsidRPr="00243462">
                        <w:rPr>
                          <w:color w:val="808080" w:themeColor="background1" w:themeShade="80"/>
                        </w:rPr>
                        <w:fldChar w:fldCharType="separate"/>
                      </w:r>
                      <w:proofErr w:type="spellStart"/>
                      <w:r w:rsidRPr="00243462">
                        <w:rPr>
                          <w:rStyle w:val="Hyperlink"/>
                          <w:color w:val="808080" w:themeColor="background1" w:themeShade="80"/>
                          <w:u w:val="none"/>
                        </w:rPr>
                        <w:t>BCFCODEteam</w:t>
                      </w:r>
                      <w:proofErr w:type="spellEnd"/>
                    </w:p>
                    <w:p w14:paraId="74EA8AD3" w14:textId="15F97BCE" w:rsidR="00396E32" w:rsidRPr="00243462" w:rsidRDefault="00396E32" w:rsidP="00396E32">
                      <w:pPr>
                        <w:pStyle w:val="Body"/>
                        <w:numPr>
                          <w:ilvl w:val="0"/>
                          <w:numId w:val="3"/>
                        </w:numPr>
                        <w:spacing w:after="0" w:line="276" w:lineRule="auto"/>
                        <w:rPr>
                          <w:rStyle w:val="Hyperlink"/>
                          <w:color w:val="808080" w:themeColor="background1" w:themeShade="80"/>
                          <w:sz w:val="18"/>
                          <w:szCs w:val="18"/>
                          <w:u w:val="none"/>
                        </w:rPr>
                      </w:pPr>
                      <w:r w:rsidRPr="00243462">
                        <w:rPr>
                          <w:color w:val="808080" w:themeColor="background1" w:themeShade="80"/>
                          <w14:textOutline w14:w="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  <w:r w:rsidRPr="00243462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fldChar w:fldCharType="begin"/>
                      </w:r>
                      <w:r w:rsidRPr="00243462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instrText xml:space="preserve"> HYPERLINK "https://www.linkedin.com/in/morteza-bakhshandeh-813598260/" </w:instrText>
                      </w:r>
                      <w:r w:rsidRPr="00243462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</w:r>
                      <w:r w:rsidRPr="00243462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fldChar w:fldCharType="separate"/>
                      </w:r>
                      <w:r w:rsidRPr="00243462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  <w:u w:val="none"/>
                        </w:rPr>
                        <w:t>LinkedIn</w:t>
                      </w:r>
                      <w:r w:rsidR="006929FC" w:rsidRPr="00243462">
                        <w:rPr>
                          <w:rStyle w:val="Hyperlink"/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</w:p>
                    <w:p w14:paraId="64DCAAD3" w14:textId="77777777" w:rsidR="00396E32" w:rsidRPr="00243462" w:rsidRDefault="00396E32" w:rsidP="00396E32">
                      <w:pPr>
                        <w:pStyle w:val="ListParagraph"/>
                        <w:spacing w:after="0" w:line="276" w:lineRule="auto"/>
                        <w:ind w:left="360"/>
                        <w:rPr>
                          <w:rFonts w:ascii="Open Sans" w:eastAsia="Open Sans" w:hAnsi="Open Sans" w:cs="Open Sans"/>
                          <w:color w:val="595959"/>
                          <w:sz w:val="18"/>
                          <w:szCs w:val="18"/>
                        </w:rPr>
                      </w:pPr>
                      <w:r w:rsidRPr="00243462">
                        <w:rPr>
                          <w:rFonts w:ascii="Open Sans" w:eastAsia="Open Sans" w:hAnsi="Open Sans" w:cs="Open Sans"/>
                          <w:color w:val="808080" w:themeColor="background1" w:themeShade="80"/>
                          <w:kern w:val="24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sectPr w:rsidR="00F24BB0" w:rsidRPr="00EC664B" w:rsidSect="00211C8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17" w:right="1134" w:bottom="141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C7227" w14:textId="77777777" w:rsidR="00211C8B" w:rsidRDefault="00211C8B">
      <w:r>
        <w:separator/>
      </w:r>
    </w:p>
  </w:endnote>
  <w:endnote w:type="continuationSeparator" w:id="0">
    <w:p w14:paraId="0FFC2C3B" w14:textId="77777777" w:rsidR="00211C8B" w:rsidRDefault="00211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31E5D" w14:textId="77777777" w:rsidR="001E0914" w:rsidRDefault="001E0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BAA70" w14:textId="77777777" w:rsidR="001E0914" w:rsidRDefault="001E0914">
    <w:pPr>
      <w:pStyle w:val="HeaderFooter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464A" w14:textId="77777777" w:rsidR="001E0914" w:rsidRDefault="001E0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E63D3" w14:textId="77777777" w:rsidR="00211C8B" w:rsidRDefault="00211C8B">
      <w:r>
        <w:separator/>
      </w:r>
    </w:p>
  </w:footnote>
  <w:footnote w:type="continuationSeparator" w:id="0">
    <w:p w14:paraId="0AD53510" w14:textId="77777777" w:rsidR="00211C8B" w:rsidRDefault="00211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8A71B" w14:textId="77777777" w:rsidR="001E0914" w:rsidRDefault="001E0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AEB1A" w14:textId="77777777" w:rsidR="001E0914" w:rsidRDefault="001E0914">
    <w:pPr>
      <w:pStyle w:val="HeaderFooter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777A" w14:textId="77777777" w:rsidR="001E0914" w:rsidRDefault="001E0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AD26B0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511.95pt;height:511.95pt;visibility:visible;mso-wrap-style:square" o:bullet="t">
        <v:imagedata r:id="rId1" o:title=""/>
      </v:shape>
    </w:pict>
  </w:numPicBullet>
  <w:abstractNum w:abstractNumId="0" w15:restartNumberingAfterBreak="0">
    <w:nsid w:val="0EED4408"/>
    <w:multiLevelType w:val="hybridMultilevel"/>
    <w:tmpl w:val="5574D816"/>
    <w:lvl w:ilvl="0" w:tplc="64D0F91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86F02AE0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29E0DFD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27C61C5A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1628679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7FD6953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0B006FD8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42FAF74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CA6E5B0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164381"/>
    <w:multiLevelType w:val="hybridMultilevel"/>
    <w:tmpl w:val="0F48A3B8"/>
    <w:lvl w:ilvl="0" w:tplc="0E82ED0A">
      <w:start w:val="1"/>
      <w:numFmt w:val="bullet"/>
      <w:lvlText w:val=""/>
      <w:lvlPicBulletId w:val="0"/>
      <w:lvlJc w:val="center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3B06C1"/>
    <w:multiLevelType w:val="hybridMultilevel"/>
    <w:tmpl w:val="20E67B2C"/>
    <w:lvl w:ilvl="0" w:tplc="BE985D9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E53424B"/>
    <w:multiLevelType w:val="hybridMultilevel"/>
    <w:tmpl w:val="0FFC7562"/>
    <w:lvl w:ilvl="0" w:tplc="0E82ED0A">
      <w:start w:val="1"/>
      <w:numFmt w:val="bullet"/>
      <w:lvlText w:val=""/>
      <w:lvlPicBulletId w:val="0"/>
      <w:lvlJc w:val="center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83AA8"/>
    <w:multiLevelType w:val="hybridMultilevel"/>
    <w:tmpl w:val="F7924BBC"/>
    <w:lvl w:ilvl="0" w:tplc="0E82ED0A">
      <w:start w:val="1"/>
      <w:numFmt w:val="bullet"/>
      <w:lvlText w:val=""/>
      <w:lvlPicBulletId w:val="0"/>
      <w:lvlJc w:val="center"/>
      <w:pPr>
        <w:ind w:left="360" w:hanging="7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776BB"/>
    <w:multiLevelType w:val="hybridMultilevel"/>
    <w:tmpl w:val="7B44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906B83"/>
    <w:multiLevelType w:val="hybridMultilevel"/>
    <w:tmpl w:val="F078D176"/>
    <w:lvl w:ilvl="0" w:tplc="5B82060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AA88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9320635">
    <w:abstractNumId w:val="0"/>
  </w:num>
  <w:num w:numId="2" w16cid:durableId="325285694">
    <w:abstractNumId w:val="5"/>
  </w:num>
  <w:num w:numId="3" w16cid:durableId="1113985808">
    <w:abstractNumId w:val="2"/>
  </w:num>
  <w:num w:numId="4" w16cid:durableId="1851751628">
    <w:abstractNumId w:val="6"/>
  </w:num>
  <w:num w:numId="5" w16cid:durableId="1709526751">
    <w:abstractNumId w:val="1"/>
  </w:num>
  <w:num w:numId="6" w16cid:durableId="561720935">
    <w:abstractNumId w:val="4"/>
  </w:num>
  <w:num w:numId="7" w16cid:durableId="1770614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32"/>
    <w:rsid w:val="00054F71"/>
    <w:rsid w:val="00141967"/>
    <w:rsid w:val="001628A4"/>
    <w:rsid w:val="001E0914"/>
    <w:rsid w:val="00211C8B"/>
    <w:rsid w:val="00243462"/>
    <w:rsid w:val="003004C9"/>
    <w:rsid w:val="00396E32"/>
    <w:rsid w:val="003B5B89"/>
    <w:rsid w:val="003D2751"/>
    <w:rsid w:val="00427DE3"/>
    <w:rsid w:val="00472812"/>
    <w:rsid w:val="0056526C"/>
    <w:rsid w:val="005B5C05"/>
    <w:rsid w:val="006929FC"/>
    <w:rsid w:val="006A6324"/>
    <w:rsid w:val="006D754C"/>
    <w:rsid w:val="007138E2"/>
    <w:rsid w:val="008331EC"/>
    <w:rsid w:val="00844DE2"/>
    <w:rsid w:val="00944859"/>
    <w:rsid w:val="009F0382"/>
    <w:rsid w:val="00A02E84"/>
    <w:rsid w:val="00A32BBC"/>
    <w:rsid w:val="00B157A6"/>
    <w:rsid w:val="00B15C79"/>
    <w:rsid w:val="00B919AC"/>
    <w:rsid w:val="00B91F09"/>
    <w:rsid w:val="00BE6BDF"/>
    <w:rsid w:val="00C0585B"/>
    <w:rsid w:val="00C33120"/>
    <w:rsid w:val="00CB766E"/>
    <w:rsid w:val="00D6291A"/>
    <w:rsid w:val="00D94B4E"/>
    <w:rsid w:val="00E41587"/>
    <w:rsid w:val="00EC664B"/>
    <w:rsid w:val="00F24BB0"/>
    <w:rsid w:val="00FA40FA"/>
    <w:rsid w:val="00FC24F5"/>
    <w:rsid w:val="00FE7C78"/>
    <w:rsid w:val="00F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f5f5f"/>
    </o:shapedefaults>
    <o:shapelayout v:ext="edit">
      <o:idmap v:ext="edit" data="1"/>
    </o:shapelayout>
  </w:shapeDefaults>
  <w:decimalSymbol w:val="."/>
  <w:listSeparator w:val=","/>
  <w14:docId w14:val="54FBBF89"/>
  <w15:chartTrackingRefBased/>
  <w15:docId w15:val="{ED4B5008-E70C-432A-8143-AF57304D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6E3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6E32"/>
    <w:rPr>
      <w:u w:val="single"/>
    </w:rPr>
  </w:style>
  <w:style w:type="paragraph" w:customStyle="1" w:styleId="HeaderFooter">
    <w:name w:val="Header &amp; Footer"/>
    <w:rsid w:val="00396E3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Style3">
    <w:name w:val="Style3"/>
    <w:rsid w:val="00396E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 Unicode MS"/>
      <w:color w:val="000000"/>
      <w:kern w:val="0"/>
      <w:sz w:val="20"/>
      <w:szCs w:val="20"/>
      <w:u w:color="000000"/>
      <w:bdr w:val="nil"/>
      <w14:ligatures w14:val="none"/>
    </w:rPr>
  </w:style>
  <w:style w:type="paragraph" w:customStyle="1" w:styleId="Body">
    <w:name w:val="Body"/>
    <w:rsid w:val="00396E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ListParagraph">
    <w:name w:val="List Paragraph"/>
    <w:rsid w:val="00396E3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kern w:val="0"/>
      <w:u w:color="000000"/>
      <w:bdr w:val="ni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96E32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E32"/>
    <w:rPr>
      <w:rFonts w:ascii="Times New Roman" w:eastAsia="Arial Unicode MS" w:hAnsi="Times New Roman" w:cs="Times New Roman"/>
      <w:kern w:val="0"/>
      <w:sz w:val="24"/>
      <w:szCs w:val="24"/>
      <w:bdr w:val="nil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96E32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32"/>
    <w:rPr>
      <w:rFonts w:ascii="Times New Roman" w:eastAsia="Arial Unicode MS" w:hAnsi="Times New Roman" w:cs="Times New Roman"/>
      <w:kern w:val="0"/>
      <w:sz w:val="24"/>
      <w:szCs w:val="24"/>
      <w:bdr w:val="nil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96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29FC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ecodecamp.org/certification/bakhshandeh_morteza/javascript-algorithms-and-data-structures" TargetMode="External"/><Relationship Id="rId18" Type="http://schemas.openxmlformats.org/officeDocument/2006/relationships/hyperlink" Target="https://bakhshandehmorteza.ir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5.svg"/><Relationship Id="rId7" Type="http://schemas.openxmlformats.org/officeDocument/2006/relationships/endnotes" Target="endnotes.xml"/><Relationship Id="rId12" Type="http://schemas.openxmlformats.org/officeDocument/2006/relationships/hyperlink" Target="https://bakhshandehmorteza.ir/" TargetMode="External"/><Relationship Id="rId17" Type="http://schemas.openxmlformats.org/officeDocument/2006/relationships/hyperlink" Target="https://bakhshandehmorteza.ir/" TargetMode="External"/><Relationship Id="rId25" Type="http://schemas.openxmlformats.org/officeDocument/2006/relationships/hyperlink" Target="https://www.instagram.com/reel/CticfRCIgEA/?utm_source=ig_web_copy_link&amp;igshid=MzRlODBiNWFlZA==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morteza-bakhshandeh-813598260/" TargetMode="External"/><Relationship Id="rId20" Type="http://schemas.openxmlformats.org/officeDocument/2006/relationships/image" Target="media/image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khshandehmorteza.ir/" TargetMode="External"/><Relationship Id="rId24" Type="http://schemas.openxmlformats.org/officeDocument/2006/relationships/hyperlink" Target="https://www.instagram.com/p/CcYtXscIARz/?utm_source=ig_web_copy_link&amp;igshid=MzRlODBiNWFlZA==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morteza-bakhshandeh-813598260/" TargetMode="External"/><Relationship Id="rId23" Type="http://schemas.openxmlformats.org/officeDocument/2006/relationships/hyperlink" Target="https://www.instagram.com/reel/CticfRCIgEA/?utm_source=ig_web_copy_link&amp;igshid=MzRlODBiNWFlZA==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hyperlink" Target="https://www.codewars.com/users/BCFCODE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freecodecamp.org/certification/bakhshandeh_morteza/javascript-algorithms-and-data-structures" TargetMode="External"/><Relationship Id="rId22" Type="http://schemas.openxmlformats.org/officeDocument/2006/relationships/hyperlink" Target="https://www.instagram.com/p/CcYtXscIARz/?utm_source=ig_web_copy_link&amp;igshid=MzRlODBiNWFlZA==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9C50E-0132-456B-AA89-3EF31612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Bakhshandeh</dc:creator>
  <cp:keywords/>
  <dc:description/>
  <cp:lastModifiedBy>Morteza Bakhshandeh</cp:lastModifiedBy>
  <cp:revision>25</cp:revision>
  <cp:lastPrinted>2024-02-02T13:36:00Z</cp:lastPrinted>
  <dcterms:created xsi:type="dcterms:W3CDTF">2024-02-01T09:35:00Z</dcterms:created>
  <dcterms:modified xsi:type="dcterms:W3CDTF">2024-02-02T13:49:00Z</dcterms:modified>
</cp:coreProperties>
</file>